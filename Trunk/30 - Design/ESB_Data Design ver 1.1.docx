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CA7" w:rsidRDefault="006A5CA7" w:rsidP="004510F4">
      <w:pPr>
        <w:rPr>
          <w:b/>
          <w:sz w:val="32"/>
        </w:rPr>
      </w:pPr>
      <w:bookmarkStart w:id="0" w:name="_Toc292281000"/>
      <w:r w:rsidRPr="006A5CA7">
        <w:rPr>
          <w:b/>
          <w:sz w:val="32"/>
        </w:rPr>
        <w:t>Danh sách các  bảng dùng trong hệ thống ESB</w:t>
      </w:r>
      <w:r>
        <w:rPr>
          <w:b/>
          <w:sz w:val="32"/>
        </w:rPr>
        <w:t>(draft version)</w:t>
      </w:r>
    </w:p>
    <w:p w:rsidR="006A5CA7" w:rsidRPr="006A5CA7" w:rsidRDefault="006A5CA7" w:rsidP="004510F4">
      <w:pPr>
        <w:rPr>
          <w:b/>
          <w:sz w:val="32"/>
        </w:rPr>
      </w:pPr>
    </w:p>
    <w:p w:rsidR="004510F4" w:rsidRPr="004F0486" w:rsidRDefault="004510F4" w:rsidP="004510F4">
      <w:pPr>
        <w:pStyle w:val="Heading3"/>
        <w:rPr>
          <w:rFonts w:ascii="Times New Roman" w:hAnsi="Times New Roman"/>
        </w:rPr>
      </w:pPr>
      <w:r w:rsidRPr="004F0486">
        <w:rPr>
          <w:rFonts w:ascii="Times New Roman" w:hAnsi="Times New Roman"/>
        </w:rPr>
        <w:t>Bảng ESB_PARAM</w:t>
      </w:r>
      <w:bookmarkEnd w:id="0"/>
    </w:p>
    <w:p w:rsidR="004510F4" w:rsidRPr="004F0486" w:rsidRDefault="004510F4" w:rsidP="004510F4">
      <w:pPr>
        <w:numPr>
          <w:ilvl w:val="0"/>
          <w:numId w:val="2"/>
        </w:numPr>
      </w:pPr>
      <w:r w:rsidRPr="004F0486">
        <w:t>Mục đích: Lưu các tham số của ứng dụng</w:t>
      </w:r>
    </w:p>
    <w:tbl>
      <w:tblPr>
        <w:tblW w:w="4982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773"/>
        <w:gridCol w:w="1404"/>
        <w:gridCol w:w="1728"/>
        <w:gridCol w:w="1213"/>
        <w:gridCol w:w="825"/>
        <w:gridCol w:w="3599"/>
      </w:tblGrid>
      <w:tr w:rsidR="004510F4" w:rsidRPr="004F0486" w:rsidTr="004510F4">
        <w:trPr>
          <w:jc w:val="center"/>
        </w:trPr>
        <w:tc>
          <w:tcPr>
            <w:tcW w:w="785" w:type="dxa"/>
            <w:shd w:val="clear" w:color="auto" w:fill="FFE8E1"/>
          </w:tcPr>
          <w:p w:rsidR="004510F4" w:rsidRPr="00F51116" w:rsidRDefault="004510F4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TT</w:t>
            </w:r>
          </w:p>
        </w:tc>
        <w:tc>
          <w:tcPr>
            <w:tcW w:w="1409" w:type="dxa"/>
            <w:shd w:val="clear" w:color="auto" w:fill="FFE8E1"/>
          </w:tcPr>
          <w:p w:rsidR="004510F4" w:rsidRPr="00F51116" w:rsidRDefault="004510F4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Tên trường</w:t>
            </w:r>
          </w:p>
        </w:tc>
        <w:tc>
          <w:tcPr>
            <w:tcW w:w="1577" w:type="dxa"/>
            <w:shd w:val="clear" w:color="auto" w:fill="FFE8E1"/>
          </w:tcPr>
          <w:p w:rsidR="004510F4" w:rsidRPr="00F51116" w:rsidRDefault="004510F4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Loại dữ liệu</w:t>
            </w:r>
          </w:p>
        </w:tc>
        <w:tc>
          <w:tcPr>
            <w:tcW w:w="1217" w:type="dxa"/>
            <w:shd w:val="clear" w:color="auto" w:fill="FFE8E1"/>
          </w:tcPr>
          <w:p w:rsidR="004510F4" w:rsidRPr="00F51116" w:rsidRDefault="004510F4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836" w:type="dxa"/>
            <w:shd w:val="clear" w:color="auto" w:fill="FFE8E1"/>
          </w:tcPr>
          <w:p w:rsidR="004510F4" w:rsidRPr="00F51116" w:rsidRDefault="004510F4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718" w:type="dxa"/>
            <w:shd w:val="clear" w:color="auto" w:fill="FFE8E1"/>
          </w:tcPr>
          <w:p w:rsidR="004510F4" w:rsidRPr="00F51116" w:rsidRDefault="004510F4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Mô tả</w:t>
            </w:r>
          </w:p>
        </w:tc>
      </w:tr>
      <w:tr w:rsidR="004510F4" w:rsidRPr="004F0486" w:rsidTr="004510F4">
        <w:trPr>
          <w:jc w:val="center"/>
        </w:trPr>
        <w:tc>
          <w:tcPr>
            <w:tcW w:w="785" w:type="dxa"/>
          </w:tcPr>
          <w:p w:rsidR="004510F4" w:rsidRPr="00F51116" w:rsidRDefault="004510F4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1</w:t>
            </w:r>
          </w:p>
        </w:tc>
        <w:tc>
          <w:tcPr>
            <w:tcW w:w="1409" w:type="dxa"/>
          </w:tcPr>
          <w:p w:rsidR="004510F4" w:rsidRPr="00F51116" w:rsidRDefault="00385916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GRP_NAME</w:t>
            </w:r>
          </w:p>
        </w:tc>
        <w:tc>
          <w:tcPr>
            <w:tcW w:w="1577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VARCHAR2(5)</w:t>
            </w:r>
          </w:p>
        </w:tc>
        <w:tc>
          <w:tcPr>
            <w:tcW w:w="1217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836" w:type="dxa"/>
          </w:tcPr>
          <w:p w:rsidR="004510F4" w:rsidRPr="00F51116" w:rsidRDefault="004510F4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x</w:t>
            </w:r>
          </w:p>
        </w:tc>
        <w:tc>
          <w:tcPr>
            <w:tcW w:w="3718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Nhóm tham số</w:t>
            </w:r>
          </w:p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+SYS : nhóm tham số hệ thống không cho phép sửa ở giao diện</w:t>
            </w:r>
          </w:p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+URD : nhóm tham số do người dùng định nghĩa cho phép sửa ở giao diện</w:t>
            </w:r>
          </w:p>
        </w:tc>
      </w:tr>
      <w:tr w:rsidR="004510F4" w:rsidRPr="004F0486" w:rsidTr="004510F4">
        <w:trPr>
          <w:jc w:val="center"/>
        </w:trPr>
        <w:tc>
          <w:tcPr>
            <w:tcW w:w="785" w:type="dxa"/>
          </w:tcPr>
          <w:p w:rsidR="004510F4" w:rsidRPr="00F51116" w:rsidRDefault="004510F4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2</w:t>
            </w:r>
          </w:p>
        </w:tc>
        <w:tc>
          <w:tcPr>
            <w:tcW w:w="1409" w:type="dxa"/>
          </w:tcPr>
          <w:p w:rsidR="004510F4" w:rsidRPr="00F51116" w:rsidRDefault="00385916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P_NAME</w:t>
            </w:r>
          </w:p>
        </w:tc>
        <w:tc>
          <w:tcPr>
            <w:tcW w:w="1577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VARCHAR2(50)</w:t>
            </w:r>
          </w:p>
        </w:tc>
        <w:tc>
          <w:tcPr>
            <w:tcW w:w="1217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PK,Unique</w:t>
            </w:r>
          </w:p>
        </w:tc>
        <w:tc>
          <w:tcPr>
            <w:tcW w:w="836" w:type="dxa"/>
          </w:tcPr>
          <w:p w:rsidR="004510F4" w:rsidRPr="00F51116" w:rsidRDefault="004510F4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x</w:t>
            </w:r>
          </w:p>
        </w:tc>
        <w:tc>
          <w:tcPr>
            <w:tcW w:w="3718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Tên tham số</w:t>
            </w:r>
          </w:p>
        </w:tc>
      </w:tr>
      <w:tr w:rsidR="004510F4" w:rsidRPr="004F0486" w:rsidTr="004510F4">
        <w:trPr>
          <w:jc w:val="center"/>
        </w:trPr>
        <w:tc>
          <w:tcPr>
            <w:tcW w:w="785" w:type="dxa"/>
          </w:tcPr>
          <w:p w:rsidR="004510F4" w:rsidRPr="00F51116" w:rsidRDefault="004510F4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3</w:t>
            </w:r>
          </w:p>
        </w:tc>
        <w:tc>
          <w:tcPr>
            <w:tcW w:w="1409" w:type="dxa"/>
          </w:tcPr>
          <w:p w:rsidR="004510F4" w:rsidRPr="00F51116" w:rsidRDefault="00385916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P_VALUE</w:t>
            </w:r>
          </w:p>
        </w:tc>
        <w:tc>
          <w:tcPr>
            <w:tcW w:w="1577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VARCHAR2(100)</w:t>
            </w:r>
          </w:p>
        </w:tc>
        <w:tc>
          <w:tcPr>
            <w:tcW w:w="1217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836" w:type="dxa"/>
          </w:tcPr>
          <w:p w:rsidR="004510F4" w:rsidRPr="00F51116" w:rsidRDefault="004510F4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x</w:t>
            </w:r>
          </w:p>
        </w:tc>
        <w:tc>
          <w:tcPr>
            <w:tcW w:w="3718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Giá trị</w:t>
            </w:r>
          </w:p>
        </w:tc>
      </w:tr>
      <w:tr w:rsidR="004510F4" w:rsidRPr="004F0486" w:rsidTr="004510F4">
        <w:trPr>
          <w:jc w:val="center"/>
        </w:trPr>
        <w:tc>
          <w:tcPr>
            <w:tcW w:w="785" w:type="dxa"/>
          </w:tcPr>
          <w:p w:rsidR="004510F4" w:rsidRPr="00F51116" w:rsidRDefault="004510F4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4</w:t>
            </w:r>
          </w:p>
        </w:tc>
        <w:tc>
          <w:tcPr>
            <w:tcW w:w="1409" w:type="dxa"/>
          </w:tcPr>
          <w:p w:rsidR="004510F4" w:rsidRPr="00F51116" w:rsidRDefault="00385916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P_DESC</w:t>
            </w:r>
          </w:p>
        </w:tc>
        <w:tc>
          <w:tcPr>
            <w:tcW w:w="1577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VARCHAR2(200)</w:t>
            </w:r>
          </w:p>
        </w:tc>
        <w:tc>
          <w:tcPr>
            <w:tcW w:w="1217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836" w:type="dxa"/>
          </w:tcPr>
          <w:p w:rsidR="004510F4" w:rsidRPr="00F51116" w:rsidRDefault="004510F4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718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Mô tả của tham số</w:t>
            </w:r>
          </w:p>
        </w:tc>
      </w:tr>
      <w:tr w:rsidR="004510F4" w:rsidRPr="004F0486" w:rsidTr="004510F4">
        <w:trPr>
          <w:jc w:val="center"/>
        </w:trPr>
        <w:tc>
          <w:tcPr>
            <w:tcW w:w="785" w:type="dxa"/>
          </w:tcPr>
          <w:p w:rsidR="004510F4" w:rsidRPr="00F51116" w:rsidRDefault="004510F4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5</w:t>
            </w:r>
          </w:p>
        </w:tc>
        <w:tc>
          <w:tcPr>
            <w:tcW w:w="1409" w:type="dxa"/>
          </w:tcPr>
          <w:p w:rsidR="004510F4" w:rsidRPr="00F51116" w:rsidRDefault="00385916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LSTORD</w:t>
            </w:r>
          </w:p>
        </w:tc>
        <w:tc>
          <w:tcPr>
            <w:tcW w:w="1577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NUMBER</w:t>
            </w:r>
          </w:p>
        </w:tc>
        <w:tc>
          <w:tcPr>
            <w:tcW w:w="1217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836" w:type="dxa"/>
          </w:tcPr>
          <w:p w:rsidR="004510F4" w:rsidRPr="00F51116" w:rsidRDefault="004510F4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718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Thứ tự hiển thị</w:t>
            </w:r>
          </w:p>
        </w:tc>
      </w:tr>
    </w:tbl>
    <w:p w:rsidR="00765798" w:rsidRPr="004F0486" w:rsidRDefault="00765798"/>
    <w:p w:rsidR="004510F4" w:rsidRPr="004F0486" w:rsidRDefault="004510F4" w:rsidP="004510F4">
      <w:pPr>
        <w:pStyle w:val="Heading3"/>
        <w:rPr>
          <w:rFonts w:ascii="Times New Roman" w:hAnsi="Times New Roman"/>
        </w:rPr>
      </w:pPr>
      <w:bookmarkStart w:id="1" w:name="_Toc292281008"/>
      <w:r w:rsidRPr="004F0486">
        <w:rPr>
          <w:rFonts w:ascii="Times New Roman" w:hAnsi="Times New Roman"/>
        </w:rPr>
        <w:t>Bảng</w:t>
      </w:r>
      <w:commentRangeStart w:id="2"/>
      <w:r w:rsidRPr="004F0486">
        <w:rPr>
          <w:rFonts w:ascii="Times New Roman" w:hAnsi="Times New Roman"/>
        </w:rPr>
        <w:t xml:space="preserve"> </w:t>
      </w:r>
      <w:del w:id="3" w:author="IBM" w:date="2012-10-25T15:17:00Z">
        <w:r w:rsidRPr="004F0486" w:rsidDel="008B308E">
          <w:rPr>
            <w:rFonts w:ascii="Times New Roman" w:hAnsi="Times New Roman"/>
          </w:rPr>
          <w:delText>ESB_ERROR</w:delText>
        </w:r>
      </w:del>
      <w:bookmarkEnd w:id="1"/>
      <w:ins w:id="4" w:author="IBM" w:date="2012-10-25T15:17:00Z">
        <w:r w:rsidR="008B308E">
          <w:rPr>
            <w:rFonts w:ascii="Times New Roman" w:hAnsi="Times New Roman"/>
          </w:rPr>
          <w:t xml:space="preserve"> ESB_ERRDEF</w:t>
        </w:r>
      </w:ins>
      <w:commentRangeEnd w:id="2"/>
      <w:ins w:id="5" w:author="IBM" w:date="2012-10-25T15:19:00Z">
        <w:r w:rsidR="00916CED">
          <w:rPr>
            <w:rStyle w:val="CommentReference"/>
            <w:rFonts w:ascii="Times New Roman" w:eastAsia="Calibri" w:hAnsi="Times New Roman"/>
            <w:b w:val="0"/>
            <w:i w:val="0"/>
            <w:snapToGrid/>
          </w:rPr>
          <w:commentReference w:id="2"/>
        </w:r>
      </w:ins>
    </w:p>
    <w:p w:rsidR="004510F4" w:rsidRPr="004F0486" w:rsidRDefault="004510F4" w:rsidP="004510F4">
      <w:pPr>
        <w:numPr>
          <w:ilvl w:val="0"/>
          <w:numId w:val="3"/>
        </w:numPr>
      </w:pPr>
      <w:r w:rsidRPr="004F0486">
        <w:t xml:space="preserve">Mục đích: Định nghĩa các mã lỗi sử dụng trong chương </w:t>
      </w:r>
      <w:r w:rsidR="002A2555" w:rsidRPr="004F0486">
        <w:t>trình,có thể mapping từ mã lỗi của hệ thống nguồn sang mã lỗi của hệ thống đích</w:t>
      </w:r>
    </w:p>
    <w:tbl>
      <w:tblPr>
        <w:tblW w:w="4982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700"/>
        <w:gridCol w:w="1695"/>
        <w:gridCol w:w="1607"/>
        <w:gridCol w:w="1163"/>
        <w:gridCol w:w="820"/>
        <w:gridCol w:w="3557"/>
      </w:tblGrid>
      <w:tr w:rsidR="004510F4" w:rsidRPr="004F0486" w:rsidTr="00765798">
        <w:trPr>
          <w:jc w:val="center"/>
        </w:trPr>
        <w:tc>
          <w:tcPr>
            <w:tcW w:w="709" w:type="dxa"/>
            <w:shd w:val="clear" w:color="auto" w:fill="FFE8E1"/>
          </w:tcPr>
          <w:p w:rsidR="004510F4" w:rsidRPr="00F51116" w:rsidRDefault="004510F4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TT</w:t>
            </w:r>
          </w:p>
        </w:tc>
        <w:tc>
          <w:tcPr>
            <w:tcW w:w="1542" w:type="dxa"/>
            <w:shd w:val="clear" w:color="auto" w:fill="FFE8E1"/>
          </w:tcPr>
          <w:p w:rsidR="004510F4" w:rsidRPr="00F51116" w:rsidRDefault="004510F4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Tên trường</w:t>
            </w:r>
          </w:p>
        </w:tc>
        <w:tc>
          <w:tcPr>
            <w:tcW w:w="1614" w:type="dxa"/>
            <w:shd w:val="clear" w:color="auto" w:fill="FFE8E1"/>
          </w:tcPr>
          <w:p w:rsidR="004510F4" w:rsidRPr="00F51116" w:rsidRDefault="004510F4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Loại dữ liệu</w:t>
            </w:r>
          </w:p>
        </w:tc>
        <w:tc>
          <w:tcPr>
            <w:tcW w:w="1182" w:type="dxa"/>
            <w:shd w:val="clear" w:color="auto" w:fill="FFE8E1"/>
          </w:tcPr>
          <w:p w:rsidR="004510F4" w:rsidRPr="00F51116" w:rsidRDefault="004510F4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829" w:type="dxa"/>
            <w:shd w:val="clear" w:color="auto" w:fill="FFE8E1"/>
          </w:tcPr>
          <w:p w:rsidR="004510F4" w:rsidRPr="00F51116" w:rsidRDefault="004510F4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666" w:type="dxa"/>
            <w:shd w:val="clear" w:color="auto" w:fill="FFE8E1"/>
          </w:tcPr>
          <w:p w:rsidR="004510F4" w:rsidRPr="00F51116" w:rsidRDefault="004510F4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Mô tả</w:t>
            </w:r>
          </w:p>
        </w:tc>
      </w:tr>
      <w:tr w:rsidR="004510F4" w:rsidRPr="004F0486" w:rsidTr="00765798">
        <w:trPr>
          <w:jc w:val="center"/>
        </w:trPr>
        <w:tc>
          <w:tcPr>
            <w:tcW w:w="709" w:type="dxa"/>
          </w:tcPr>
          <w:p w:rsidR="004510F4" w:rsidRPr="00F51116" w:rsidRDefault="004510F4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1</w:t>
            </w:r>
          </w:p>
        </w:tc>
        <w:tc>
          <w:tcPr>
            <w:tcW w:w="1542" w:type="dxa"/>
          </w:tcPr>
          <w:p w:rsidR="004510F4" w:rsidRPr="00F51116" w:rsidRDefault="00385916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AUTOID</w:t>
            </w:r>
          </w:p>
        </w:tc>
        <w:tc>
          <w:tcPr>
            <w:tcW w:w="1614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NUMBER</w:t>
            </w:r>
          </w:p>
        </w:tc>
        <w:tc>
          <w:tcPr>
            <w:tcW w:w="1182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PK</w:t>
            </w:r>
          </w:p>
        </w:tc>
        <w:tc>
          <w:tcPr>
            <w:tcW w:w="829" w:type="dxa"/>
          </w:tcPr>
          <w:p w:rsidR="004510F4" w:rsidRPr="00F51116" w:rsidRDefault="004510F4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666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Mã số lỗi</w:t>
            </w:r>
          </w:p>
        </w:tc>
      </w:tr>
      <w:tr w:rsidR="004510F4" w:rsidRPr="004F0486" w:rsidTr="00765798">
        <w:trPr>
          <w:jc w:val="center"/>
        </w:trPr>
        <w:tc>
          <w:tcPr>
            <w:tcW w:w="709" w:type="dxa"/>
          </w:tcPr>
          <w:p w:rsidR="004510F4" w:rsidRPr="00F51116" w:rsidRDefault="004510F4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2</w:t>
            </w:r>
          </w:p>
        </w:tc>
        <w:tc>
          <w:tcPr>
            <w:tcW w:w="1542" w:type="dxa"/>
          </w:tcPr>
          <w:p w:rsidR="004510F4" w:rsidRPr="00F51116" w:rsidRDefault="00385916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SRC_ERR_NUM</w:t>
            </w:r>
          </w:p>
        </w:tc>
        <w:tc>
          <w:tcPr>
            <w:tcW w:w="1614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NVARCHAR2</w:t>
            </w:r>
          </w:p>
        </w:tc>
        <w:tc>
          <w:tcPr>
            <w:tcW w:w="1182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829" w:type="dxa"/>
          </w:tcPr>
          <w:p w:rsidR="004510F4" w:rsidRPr="00F51116" w:rsidRDefault="004510F4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666" w:type="dxa"/>
          </w:tcPr>
          <w:p w:rsidR="004510F4" w:rsidRPr="00F51116" w:rsidRDefault="004510F4" w:rsidP="00A91B42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 xml:space="preserve">Mã lỗi từ chương trình </w:t>
            </w:r>
            <w:r w:rsidR="00A91B42" w:rsidRPr="00F51116">
              <w:rPr>
                <w:rFonts w:ascii="Times New Roman" w:hAnsi="Times New Roman" w:cs="Times New Roman"/>
                <w:i w:val="0"/>
              </w:rPr>
              <w:t>được</w:t>
            </w:r>
            <w:r w:rsidRPr="00F51116">
              <w:rPr>
                <w:rFonts w:ascii="Times New Roman" w:hAnsi="Times New Roman" w:cs="Times New Roman"/>
                <w:i w:val="0"/>
              </w:rPr>
              <w:t xml:space="preserve"> gọi trả về (có thể là số hoặc chữ)</w:t>
            </w:r>
          </w:p>
        </w:tc>
      </w:tr>
      <w:tr w:rsidR="004510F4" w:rsidRPr="004F0486" w:rsidTr="00765798">
        <w:trPr>
          <w:jc w:val="center"/>
        </w:trPr>
        <w:tc>
          <w:tcPr>
            <w:tcW w:w="709" w:type="dxa"/>
          </w:tcPr>
          <w:p w:rsidR="004510F4" w:rsidRPr="00F51116" w:rsidRDefault="004510F4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3</w:t>
            </w:r>
          </w:p>
        </w:tc>
        <w:tc>
          <w:tcPr>
            <w:tcW w:w="1542" w:type="dxa"/>
          </w:tcPr>
          <w:p w:rsidR="004510F4" w:rsidRPr="00F51116" w:rsidRDefault="00385916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SRC_ERR_DESC</w:t>
            </w:r>
          </w:p>
        </w:tc>
        <w:tc>
          <w:tcPr>
            <w:tcW w:w="1614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NVARCHAR2</w:t>
            </w:r>
          </w:p>
        </w:tc>
        <w:tc>
          <w:tcPr>
            <w:tcW w:w="1182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829" w:type="dxa"/>
          </w:tcPr>
          <w:p w:rsidR="004510F4" w:rsidRPr="00F51116" w:rsidRDefault="004510F4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666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Mô tả lỗ</w:t>
            </w:r>
            <w:r w:rsidR="00A91B42" w:rsidRPr="00F51116">
              <w:rPr>
                <w:rFonts w:ascii="Times New Roman" w:hAnsi="Times New Roman" w:cs="Times New Roman"/>
                <w:i w:val="0"/>
              </w:rPr>
              <w:t>i do chương trình được</w:t>
            </w:r>
            <w:r w:rsidRPr="00F51116">
              <w:rPr>
                <w:rFonts w:ascii="Times New Roman" w:hAnsi="Times New Roman" w:cs="Times New Roman"/>
                <w:i w:val="0"/>
              </w:rPr>
              <w:t xml:space="preserve"> gọi trả về</w:t>
            </w:r>
          </w:p>
        </w:tc>
      </w:tr>
      <w:tr w:rsidR="004510F4" w:rsidRPr="004F0486" w:rsidTr="00765798">
        <w:trPr>
          <w:jc w:val="center"/>
        </w:trPr>
        <w:tc>
          <w:tcPr>
            <w:tcW w:w="709" w:type="dxa"/>
          </w:tcPr>
          <w:p w:rsidR="004510F4" w:rsidRPr="00F51116" w:rsidRDefault="004510F4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4</w:t>
            </w:r>
          </w:p>
        </w:tc>
        <w:tc>
          <w:tcPr>
            <w:tcW w:w="1542" w:type="dxa"/>
          </w:tcPr>
          <w:p w:rsidR="004510F4" w:rsidRPr="00F51116" w:rsidRDefault="00385916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DES_ERR_NUM</w:t>
            </w:r>
          </w:p>
        </w:tc>
        <w:tc>
          <w:tcPr>
            <w:tcW w:w="1614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NVARCHAR2</w:t>
            </w:r>
          </w:p>
        </w:tc>
        <w:tc>
          <w:tcPr>
            <w:tcW w:w="1182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829" w:type="dxa"/>
          </w:tcPr>
          <w:p w:rsidR="004510F4" w:rsidRPr="00F51116" w:rsidRDefault="004510F4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666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Mã lỗi trả về cho chương trình đích</w:t>
            </w:r>
          </w:p>
        </w:tc>
      </w:tr>
      <w:tr w:rsidR="004510F4" w:rsidRPr="004F0486" w:rsidTr="00765798">
        <w:trPr>
          <w:jc w:val="center"/>
        </w:trPr>
        <w:tc>
          <w:tcPr>
            <w:tcW w:w="709" w:type="dxa"/>
          </w:tcPr>
          <w:p w:rsidR="004510F4" w:rsidRPr="00F51116" w:rsidRDefault="004510F4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5</w:t>
            </w:r>
          </w:p>
        </w:tc>
        <w:tc>
          <w:tcPr>
            <w:tcW w:w="1542" w:type="dxa"/>
          </w:tcPr>
          <w:p w:rsidR="004510F4" w:rsidRPr="00F51116" w:rsidRDefault="00385916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DES_ERR_DESC</w:t>
            </w:r>
          </w:p>
        </w:tc>
        <w:tc>
          <w:tcPr>
            <w:tcW w:w="1614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NVARCHAR2</w:t>
            </w:r>
          </w:p>
        </w:tc>
        <w:tc>
          <w:tcPr>
            <w:tcW w:w="1182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829" w:type="dxa"/>
          </w:tcPr>
          <w:p w:rsidR="004510F4" w:rsidRPr="00F51116" w:rsidRDefault="004510F4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666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Mô tả lỗi trả về cho chương trình đích</w:t>
            </w:r>
          </w:p>
        </w:tc>
      </w:tr>
    </w:tbl>
    <w:p w:rsidR="004510F4" w:rsidRPr="004F0486" w:rsidRDefault="004510F4"/>
    <w:p w:rsidR="00725560" w:rsidRPr="004F0486" w:rsidRDefault="00725560" w:rsidP="00725560">
      <w:pPr>
        <w:pStyle w:val="Heading3"/>
        <w:rPr>
          <w:rFonts w:ascii="Times New Roman" w:hAnsi="Times New Roman"/>
        </w:rPr>
      </w:pPr>
      <w:r w:rsidRPr="004F0486">
        <w:rPr>
          <w:rFonts w:ascii="Times New Roman" w:hAnsi="Times New Roman"/>
        </w:rPr>
        <w:lastRenderedPageBreak/>
        <w:t>Bảng ESB_APP</w:t>
      </w:r>
    </w:p>
    <w:p w:rsidR="00725560" w:rsidRPr="004F0486" w:rsidRDefault="00725560" w:rsidP="00725560">
      <w:pPr>
        <w:numPr>
          <w:ilvl w:val="0"/>
          <w:numId w:val="3"/>
        </w:numPr>
      </w:pPr>
      <w:r w:rsidRPr="004F0486">
        <w:t>Mục đích: Định nghĩa các ứng dụng kết nối đến ESB</w:t>
      </w:r>
    </w:p>
    <w:tbl>
      <w:tblPr>
        <w:tblW w:w="4982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673"/>
        <w:gridCol w:w="2026"/>
        <w:gridCol w:w="1728"/>
        <w:gridCol w:w="1098"/>
        <w:gridCol w:w="788"/>
        <w:gridCol w:w="3229"/>
      </w:tblGrid>
      <w:tr w:rsidR="00725560" w:rsidRPr="004F0486" w:rsidTr="00725560">
        <w:trPr>
          <w:jc w:val="center"/>
        </w:trPr>
        <w:tc>
          <w:tcPr>
            <w:tcW w:w="679" w:type="dxa"/>
            <w:shd w:val="clear" w:color="auto" w:fill="FFE8E1"/>
          </w:tcPr>
          <w:p w:rsidR="00725560" w:rsidRPr="00F51116" w:rsidRDefault="00725560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TT</w:t>
            </w:r>
          </w:p>
        </w:tc>
        <w:tc>
          <w:tcPr>
            <w:tcW w:w="2050" w:type="dxa"/>
            <w:shd w:val="clear" w:color="auto" w:fill="FFE8E1"/>
          </w:tcPr>
          <w:p w:rsidR="00725560" w:rsidRPr="00F51116" w:rsidRDefault="00725560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Tên trường</w:t>
            </w:r>
          </w:p>
        </w:tc>
        <w:tc>
          <w:tcPr>
            <w:tcW w:w="1602" w:type="dxa"/>
            <w:shd w:val="clear" w:color="auto" w:fill="FFE8E1"/>
          </w:tcPr>
          <w:p w:rsidR="00725560" w:rsidRPr="00F51116" w:rsidRDefault="00725560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Loại dữ liệu</w:t>
            </w:r>
          </w:p>
        </w:tc>
        <w:tc>
          <w:tcPr>
            <w:tcW w:w="1112" w:type="dxa"/>
            <w:shd w:val="clear" w:color="auto" w:fill="FFE8E1"/>
          </w:tcPr>
          <w:p w:rsidR="00725560" w:rsidRPr="00F51116" w:rsidRDefault="00725560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795" w:type="dxa"/>
            <w:shd w:val="clear" w:color="auto" w:fill="FFE8E1"/>
          </w:tcPr>
          <w:p w:rsidR="00725560" w:rsidRPr="00F51116" w:rsidRDefault="00725560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304" w:type="dxa"/>
            <w:shd w:val="clear" w:color="auto" w:fill="FFE8E1"/>
          </w:tcPr>
          <w:p w:rsidR="00725560" w:rsidRPr="00F51116" w:rsidRDefault="00725560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Mô tả</w:t>
            </w:r>
          </w:p>
        </w:tc>
      </w:tr>
      <w:tr w:rsidR="00725560" w:rsidRPr="004F0486" w:rsidTr="00725560">
        <w:trPr>
          <w:jc w:val="center"/>
        </w:trPr>
        <w:tc>
          <w:tcPr>
            <w:tcW w:w="679" w:type="dxa"/>
          </w:tcPr>
          <w:p w:rsidR="00725560" w:rsidRPr="00F51116" w:rsidRDefault="00725560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1</w:t>
            </w:r>
          </w:p>
        </w:tc>
        <w:tc>
          <w:tcPr>
            <w:tcW w:w="2050" w:type="dxa"/>
          </w:tcPr>
          <w:p w:rsidR="00725560" w:rsidRPr="00F51116" w:rsidRDefault="00725560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eastAsiaTheme="minorHAnsi" w:hAnsi="Times New Roman" w:cs="Times New Roman"/>
                <w:i w:val="0"/>
                <w:color w:val="000000"/>
              </w:rPr>
              <w:t>APP_ID</w:t>
            </w:r>
          </w:p>
        </w:tc>
        <w:tc>
          <w:tcPr>
            <w:tcW w:w="1602" w:type="dxa"/>
          </w:tcPr>
          <w:p w:rsidR="00725560" w:rsidRPr="00F51116" w:rsidRDefault="00725560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VARCHAR2(5)</w:t>
            </w:r>
          </w:p>
        </w:tc>
        <w:tc>
          <w:tcPr>
            <w:tcW w:w="1112" w:type="dxa"/>
          </w:tcPr>
          <w:p w:rsidR="00725560" w:rsidRPr="00F51116" w:rsidRDefault="00725560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PK</w:t>
            </w:r>
          </w:p>
        </w:tc>
        <w:tc>
          <w:tcPr>
            <w:tcW w:w="795" w:type="dxa"/>
          </w:tcPr>
          <w:p w:rsidR="00725560" w:rsidRPr="00F51116" w:rsidRDefault="00725560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304" w:type="dxa"/>
          </w:tcPr>
          <w:p w:rsidR="00725560" w:rsidRPr="00F51116" w:rsidRDefault="00B767B5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Mã ứng dụng</w:t>
            </w:r>
          </w:p>
          <w:p w:rsidR="00B767B5" w:rsidRPr="00F51116" w:rsidRDefault="00B767B5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 xml:space="preserve">+SMS : sms </w:t>
            </w:r>
          </w:p>
          <w:p w:rsidR="00B767B5" w:rsidRPr="00F51116" w:rsidRDefault="00B767B5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+IBS : ebank</w:t>
            </w:r>
          </w:p>
          <w:p w:rsidR="00B767B5" w:rsidRPr="00F51116" w:rsidRDefault="00B767B5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+SML : payment gateway</w:t>
            </w:r>
          </w:p>
        </w:tc>
      </w:tr>
      <w:tr w:rsidR="00725560" w:rsidRPr="004F0486" w:rsidTr="00725560">
        <w:trPr>
          <w:jc w:val="center"/>
        </w:trPr>
        <w:tc>
          <w:tcPr>
            <w:tcW w:w="679" w:type="dxa"/>
          </w:tcPr>
          <w:p w:rsidR="00725560" w:rsidRPr="00F51116" w:rsidRDefault="00725560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2</w:t>
            </w:r>
          </w:p>
        </w:tc>
        <w:tc>
          <w:tcPr>
            <w:tcW w:w="2050" w:type="dxa"/>
          </w:tcPr>
          <w:p w:rsidR="00725560" w:rsidRPr="00F51116" w:rsidRDefault="00725560" w:rsidP="00725560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eastAsiaTheme="minorHAnsi" w:hAnsi="Times New Roman" w:cs="Times New Roman"/>
                <w:i w:val="0"/>
                <w:color w:val="000000"/>
              </w:rPr>
              <w:t>APP_NAME</w:t>
            </w:r>
          </w:p>
        </w:tc>
        <w:tc>
          <w:tcPr>
            <w:tcW w:w="1602" w:type="dxa"/>
          </w:tcPr>
          <w:p w:rsidR="00725560" w:rsidRPr="00F51116" w:rsidRDefault="00725560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VARCHAR2</w:t>
            </w:r>
            <w:r w:rsidR="00B767B5" w:rsidRPr="00F51116">
              <w:rPr>
                <w:rFonts w:ascii="Times New Roman" w:hAnsi="Times New Roman" w:cs="Times New Roman"/>
                <w:i w:val="0"/>
              </w:rPr>
              <w:t>(200</w:t>
            </w:r>
            <w:r w:rsidRPr="00F51116">
              <w:rPr>
                <w:rFonts w:ascii="Times New Roman" w:hAnsi="Times New Roman" w:cs="Times New Roman"/>
                <w:i w:val="0"/>
              </w:rPr>
              <w:t>)</w:t>
            </w:r>
          </w:p>
        </w:tc>
        <w:tc>
          <w:tcPr>
            <w:tcW w:w="1112" w:type="dxa"/>
          </w:tcPr>
          <w:p w:rsidR="00725560" w:rsidRPr="00F51116" w:rsidRDefault="00725560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5" w:type="dxa"/>
          </w:tcPr>
          <w:p w:rsidR="00725560" w:rsidRPr="00F51116" w:rsidRDefault="00725560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304" w:type="dxa"/>
          </w:tcPr>
          <w:p w:rsidR="00725560" w:rsidRPr="00F51116" w:rsidRDefault="00B767B5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Tên ứng dụng</w:t>
            </w:r>
          </w:p>
        </w:tc>
      </w:tr>
    </w:tbl>
    <w:p w:rsidR="00B767B5" w:rsidRPr="004F0486" w:rsidRDefault="00B767B5" w:rsidP="00B767B5">
      <w:pPr>
        <w:pStyle w:val="Heading3"/>
        <w:rPr>
          <w:rFonts w:ascii="Times New Roman" w:hAnsi="Times New Roman"/>
        </w:rPr>
      </w:pPr>
      <w:r w:rsidRPr="004F0486">
        <w:rPr>
          <w:rFonts w:ascii="Times New Roman" w:hAnsi="Times New Roman"/>
        </w:rPr>
        <w:t>Bảng ESB_</w:t>
      </w:r>
      <w:r w:rsidR="001220DF" w:rsidRPr="004F0486">
        <w:rPr>
          <w:rFonts w:ascii="Times New Roman" w:hAnsi="Times New Roman"/>
        </w:rPr>
        <w:t>TRANS</w:t>
      </w:r>
    </w:p>
    <w:p w:rsidR="00B767B5" w:rsidRPr="004F0486" w:rsidRDefault="00B767B5" w:rsidP="00B767B5">
      <w:pPr>
        <w:numPr>
          <w:ilvl w:val="0"/>
          <w:numId w:val="3"/>
        </w:numPr>
      </w:pPr>
      <w:r w:rsidRPr="004F0486">
        <w:t xml:space="preserve">Mục đích: Định nghĩa các </w:t>
      </w:r>
      <w:r w:rsidR="00765798" w:rsidRPr="004F0486">
        <w:t>giao dịch</w:t>
      </w:r>
      <w:r w:rsidRPr="004F0486">
        <w:t>(method,operation…) được dùng bởi chương trình.</w:t>
      </w:r>
    </w:p>
    <w:tbl>
      <w:tblPr>
        <w:tblW w:w="4982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678"/>
        <w:gridCol w:w="2050"/>
        <w:gridCol w:w="1603"/>
        <w:gridCol w:w="1115"/>
        <w:gridCol w:w="797"/>
        <w:gridCol w:w="3299"/>
      </w:tblGrid>
      <w:tr w:rsidR="00B767B5" w:rsidRPr="004F0486" w:rsidTr="00B767B5">
        <w:trPr>
          <w:jc w:val="center"/>
        </w:trPr>
        <w:tc>
          <w:tcPr>
            <w:tcW w:w="678" w:type="dxa"/>
            <w:shd w:val="clear" w:color="auto" w:fill="FFE8E1"/>
          </w:tcPr>
          <w:p w:rsidR="00B767B5" w:rsidRPr="004F0486" w:rsidRDefault="00B767B5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TT</w:t>
            </w:r>
          </w:p>
        </w:tc>
        <w:tc>
          <w:tcPr>
            <w:tcW w:w="2050" w:type="dxa"/>
            <w:shd w:val="clear" w:color="auto" w:fill="FFE8E1"/>
          </w:tcPr>
          <w:p w:rsidR="00B767B5" w:rsidRPr="004F0486" w:rsidRDefault="00B767B5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Tên trường</w:t>
            </w:r>
          </w:p>
        </w:tc>
        <w:tc>
          <w:tcPr>
            <w:tcW w:w="1603" w:type="dxa"/>
            <w:shd w:val="clear" w:color="auto" w:fill="FFE8E1"/>
          </w:tcPr>
          <w:p w:rsidR="00B767B5" w:rsidRPr="004F0486" w:rsidRDefault="00B767B5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Loại dữ liệu</w:t>
            </w:r>
          </w:p>
        </w:tc>
        <w:tc>
          <w:tcPr>
            <w:tcW w:w="1115" w:type="dxa"/>
            <w:shd w:val="clear" w:color="auto" w:fill="FFE8E1"/>
          </w:tcPr>
          <w:p w:rsidR="00B767B5" w:rsidRPr="004F0486" w:rsidRDefault="00B767B5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797" w:type="dxa"/>
            <w:shd w:val="clear" w:color="auto" w:fill="FFE8E1"/>
          </w:tcPr>
          <w:p w:rsidR="00B767B5" w:rsidRPr="004F0486" w:rsidRDefault="00B767B5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299" w:type="dxa"/>
            <w:shd w:val="clear" w:color="auto" w:fill="FFE8E1"/>
          </w:tcPr>
          <w:p w:rsidR="00B767B5" w:rsidRPr="004F0486" w:rsidRDefault="00B767B5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Mô tả</w:t>
            </w:r>
          </w:p>
        </w:tc>
      </w:tr>
      <w:tr w:rsidR="00B767B5" w:rsidRPr="004F0486" w:rsidTr="00B767B5">
        <w:trPr>
          <w:jc w:val="center"/>
        </w:trPr>
        <w:tc>
          <w:tcPr>
            <w:tcW w:w="678" w:type="dxa"/>
          </w:tcPr>
          <w:p w:rsidR="00B767B5" w:rsidRPr="00F51116" w:rsidRDefault="00B767B5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1</w:t>
            </w:r>
          </w:p>
        </w:tc>
        <w:tc>
          <w:tcPr>
            <w:tcW w:w="2050" w:type="dxa"/>
          </w:tcPr>
          <w:p w:rsidR="00B767B5" w:rsidRPr="00F51116" w:rsidRDefault="00A91B42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eastAsiaTheme="minorHAnsi" w:hAnsi="Times New Roman" w:cs="Times New Roman"/>
                <w:i w:val="0"/>
                <w:color w:val="000000"/>
              </w:rPr>
              <w:t>TRAN_CODE</w:t>
            </w:r>
          </w:p>
        </w:tc>
        <w:tc>
          <w:tcPr>
            <w:tcW w:w="1603" w:type="dxa"/>
          </w:tcPr>
          <w:p w:rsidR="00B767B5" w:rsidRPr="00F51116" w:rsidRDefault="00B767B5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VARCHAR2(5)</w:t>
            </w:r>
          </w:p>
        </w:tc>
        <w:tc>
          <w:tcPr>
            <w:tcW w:w="1115" w:type="dxa"/>
          </w:tcPr>
          <w:p w:rsidR="00B767B5" w:rsidRPr="00F51116" w:rsidRDefault="00B767B5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PK</w:t>
            </w:r>
          </w:p>
        </w:tc>
        <w:tc>
          <w:tcPr>
            <w:tcW w:w="797" w:type="dxa"/>
          </w:tcPr>
          <w:p w:rsidR="00B767B5" w:rsidRPr="00F51116" w:rsidRDefault="00B767B5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99" w:type="dxa"/>
          </w:tcPr>
          <w:p w:rsidR="00B767B5" w:rsidRPr="00F51116" w:rsidRDefault="00A91B42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Mã giao dịch</w:t>
            </w:r>
          </w:p>
        </w:tc>
      </w:tr>
      <w:tr w:rsidR="00B767B5" w:rsidRPr="004F0486" w:rsidTr="00B767B5">
        <w:trPr>
          <w:jc w:val="center"/>
        </w:trPr>
        <w:tc>
          <w:tcPr>
            <w:tcW w:w="678" w:type="dxa"/>
          </w:tcPr>
          <w:p w:rsidR="00B767B5" w:rsidRPr="00F51116" w:rsidRDefault="00B767B5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2</w:t>
            </w:r>
          </w:p>
        </w:tc>
        <w:tc>
          <w:tcPr>
            <w:tcW w:w="2050" w:type="dxa"/>
          </w:tcPr>
          <w:p w:rsidR="00B767B5" w:rsidRPr="00F51116" w:rsidRDefault="00A91B42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eastAsiaTheme="minorHAnsi" w:hAnsi="Times New Roman" w:cs="Times New Roman"/>
                <w:i w:val="0"/>
                <w:color w:val="000000"/>
              </w:rPr>
              <w:t>TRAN_NAME</w:t>
            </w:r>
          </w:p>
        </w:tc>
        <w:tc>
          <w:tcPr>
            <w:tcW w:w="1603" w:type="dxa"/>
          </w:tcPr>
          <w:p w:rsidR="00B767B5" w:rsidRPr="00F51116" w:rsidRDefault="00B767B5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VARCHAR2(4)</w:t>
            </w:r>
          </w:p>
        </w:tc>
        <w:tc>
          <w:tcPr>
            <w:tcW w:w="1115" w:type="dxa"/>
          </w:tcPr>
          <w:p w:rsidR="00B767B5" w:rsidRPr="00F51116" w:rsidRDefault="00B767B5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7" w:type="dxa"/>
          </w:tcPr>
          <w:p w:rsidR="00B767B5" w:rsidRPr="00F51116" w:rsidRDefault="00B767B5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99" w:type="dxa"/>
          </w:tcPr>
          <w:p w:rsidR="00B767B5" w:rsidRPr="00F51116" w:rsidRDefault="002A2555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Tên giao dịch</w:t>
            </w:r>
          </w:p>
        </w:tc>
      </w:tr>
      <w:tr w:rsidR="00B767B5" w:rsidRPr="004F0486" w:rsidTr="00B767B5">
        <w:trPr>
          <w:jc w:val="center"/>
        </w:trPr>
        <w:tc>
          <w:tcPr>
            <w:tcW w:w="678" w:type="dxa"/>
          </w:tcPr>
          <w:p w:rsidR="00B767B5" w:rsidRPr="00F51116" w:rsidRDefault="00B767B5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3</w:t>
            </w:r>
          </w:p>
        </w:tc>
        <w:tc>
          <w:tcPr>
            <w:tcW w:w="2050" w:type="dxa"/>
          </w:tcPr>
          <w:p w:rsidR="00B767B5" w:rsidRPr="00F51116" w:rsidRDefault="00A91B42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eastAsiaTheme="minorHAnsi" w:hAnsi="Times New Roman" w:cs="Times New Roman"/>
                <w:i w:val="0"/>
                <w:color w:val="000000"/>
              </w:rPr>
              <w:t>TRAN_TYPE</w:t>
            </w:r>
          </w:p>
        </w:tc>
        <w:tc>
          <w:tcPr>
            <w:tcW w:w="1603" w:type="dxa"/>
          </w:tcPr>
          <w:p w:rsidR="00B767B5" w:rsidRPr="00F51116" w:rsidRDefault="00B767B5" w:rsidP="00A177CE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VARCHAR2</w:t>
            </w:r>
          </w:p>
        </w:tc>
        <w:tc>
          <w:tcPr>
            <w:tcW w:w="1115" w:type="dxa"/>
          </w:tcPr>
          <w:p w:rsidR="00B767B5" w:rsidRPr="00F51116" w:rsidRDefault="00B767B5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7" w:type="dxa"/>
          </w:tcPr>
          <w:p w:rsidR="00B767B5" w:rsidRPr="00F51116" w:rsidRDefault="00B767B5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99" w:type="dxa"/>
          </w:tcPr>
          <w:p w:rsidR="00B767B5" w:rsidRPr="00F51116" w:rsidRDefault="00A91B42" w:rsidP="00B767B5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Loại giao dịch:</w:t>
            </w:r>
          </w:p>
          <w:p w:rsidR="00A91B42" w:rsidRPr="00F51116" w:rsidRDefault="00A91B42" w:rsidP="00B767B5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+</w:t>
            </w:r>
            <w:r w:rsidR="00835EA7" w:rsidRPr="00F51116">
              <w:rPr>
                <w:rFonts w:ascii="Times New Roman" w:hAnsi="Times New Roman" w:cs="Times New Roman"/>
                <w:i w:val="0"/>
              </w:rPr>
              <w:t>M: method</w:t>
            </w:r>
          </w:p>
        </w:tc>
      </w:tr>
      <w:tr w:rsidR="00B767B5" w:rsidRPr="004F0486" w:rsidTr="00B767B5">
        <w:trPr>
          <w:jc w:val="center"/>
        </w:trPr>
        <w:tc>
          <w:tcPr>
            <w:tcW w:w="678" w:type="dxa"/>
          </w:tcPr>
          <w:p w:rsidR="00B767B5" w:rsidRPr="00F51116" w:rsidRDefault="00B767B5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4</w:t>
            </w:r>
          </w:p>
        </w:tc>
        <w:tc>
          <w:tcPr>
            <w:tcW w:w="2050" w:type="dxa"/>
          </w:tcPr>
          <w:p w:rsidR="00B767B5" w:rsidRPr="00F51116" w:rsidRDefault="00B767B5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eastAsiaTheme="minorHAnsi" w:hAnsi="Times New Roman" w:cs="Times New Roman"/>
                <w:i w:val="0"/>
                <w:color w:val="000000"/>
              </w:rPr>
              <w:t>APP_ID</w:t>
            </w:r>
          </w:p>
        </w:tc>
        <w:tc>
          <w:tcPr>
            <w:tcW w:w="1603" w:type="dxa"/>
          </w:tcPr>
          <w:p w:rsidR="00B767B5" w:rsidRPr="00F51116" w:rsidRDefault="00B767B5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VARCHAR2</w:t>
            </w:r>
          </w:p>
        </w:tc>
        <w:tc>
          <w:tcPr>
            <w:tcW w:w="1115" w:type="dxa"/>
          </w:tcPr>
          <w:p w:rsidR="00B767B5" w:rsidRPr="00F51116" w:rsidRDefault="00B767B5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FK đến bảng ESB_APP</w:t>
            </w:r>
          </w:p>
        </w:tc>
        <w:tc>
          <w:tcPr>
            <w:tcW w:w="797" w:type="dxa"/>
          </w:tcPr>
          <w:p w:rsidR="00B767B5" w:rsidRPr="00F51116" w:rsidRDefault="00B767B5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99" w:type="dxa"/>
          </w:tcPr>
          <w:p w:rsidR="00B767B5" w:rsidRPr="00F51116" w:rsidRDefault="00B767B5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</w:tr>
    </w:tbl>
    <w:p w:rsidR="001600C3" w:rsidRPr="004F0486" w:rsidRDefault="001600C3" w:rsidP="001600C3">
      <w:pPr>
        <w:pStyle w:val="Heading3"/>
        <w:rPr>
          <w:rFonts w:ascii="Times New Roman" w:hAnsi="Times New Roman"/>
        </w:rPr>
      </w:pPr>
      <w:r w:rsidRPr="004F0486">
        <w:rPr>
          <w:rFonts w:ascii="Times New Roman" w:hAnsi="Times New Roman"/>
        </w:rPr>
        <w:t>Bảng ESB_ROUTING</w:t>
      </w:r>
    </w:p>
    <w:p w:rsidR="001600C3" w:rsidRPr="004F0486" w:rsidRDefault="001600C3" w:rsidP="001600C3">
      <w:pPr>
        <w:numPr>
          <w:ilvl w:val="0"/>
          <w:numId w:val="3"/>
        </w:numPr>
      </w:pPr>
      <w:r w:rsidRPr="004F0486">
        <w:t xml:space="preserve">Mục đích: </w:t>
      </w:r>
      <w:r w:rsidR="009556CB" w:rsidRPr="004F0486">
        <w:t>Với mỗi loại transaction khác nhau sẽ được định tuyến đến các queue khác nhau để xử lý.</w:t>
      </w:r>
    </w:p>
    <w:tbl>
      <w:tblPr>
        <w:tblW w:w="4982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678"/>
        <w:gridCol w:w="2050"/>
        <w:gridCol w:w="1603"/>
        <w:gridCol w:w="1115"/>
        <w:gridCol w:w="797"/>
        <w:gridCol w:w="3299"/>
      </w:tblGrid>
      <w:tr w:rsidR="001600C3" w:rsidRPr="004F0486" w:rsidTr="00765798">
        <w:trPr>
          <w:jc w:val="center"/>
        </w:trPr>
        <w:tc>
          <w:tcPr>
            <w:tcW w:w="678" w:type="dxa"/>
            <w:shd w:val="clear" w:color="auto" w:fill="FFE8E1"/>
          </w:tcPr>
          <w:p w:rsidR="001600C3" w:rsidRPr="004F0486" w:rsidRDefault="001600C3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TT</w:t>
            </w:r>
          </w:p>
        </w:tc>
        <w:tc>
          <w:tcPr>
            <w:tcW w:w="2050" w:type="dxa"/>
            <w:shd w:val="clear" w:color="auto" w:fill="FFE8E1"/>
          </w:tcPr>
          <w:p w:rsidR="001600C3" w:rsidRPr="004F0486" w:rsidRDefault="001600C3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Tên trường</w:t>
            </w:r>
          </w:p>
        </w:tc>
        <w:tc>
          <w:tcPr>
            <w:tcW w:w="1603" w:type="dxa"/>
            <w:shd w:val="clear" w:color="auto" w:fill="FFE8E1"/>
          </w:tcPr>
          <w:p w:rsidR="001600C3" w:rsidRPr="004F0486" w:rsidRDefault="001600C3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Loại dữ liệu</w:t>
            </w:r>
          </w:p>
        </w:tc>
        <w:tc>
          <w:tcPr>
            <w:tcW w:w="1115" w:type="dxa"/>
            <w:shd w:val="clear" w:color="auto" w:fill="FFE8E1"/>
          </w:tcPr>
          <w:p w:rsidR="001600C3" w:rsidRPr="004F0486" w:rsidRDefault="001600C3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797" w:type="dxa"/>
            <w:shd w:val="clear" w:color="auto" w:fill="FFE8E1"/>
          </w:tcPr>
          <w:p w:rsidR="001600C3" w:rsidRPr="004F0486" w:rsidRDefault="001600C3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299" w:type="dxa"/>
            <w:shd w:val="clear" w:color="auto" w:fill="FFE8E1"/>
          </w:tcPr>
          <w:p w:rsidR="001600C3" w:rsidRPr="004F0486" w:rsidRDefault="001600C3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Mô tả</w:t>
            </w:r>
          </w:p>
        </w:tc>
      </w:tr>
      <w:tr w:rsidR="00A91B42" w:rsidRPr="004F0486" w:rsidTr="00765798">
        <w:trPr>
          <w:jc w:val="center"/>
        </w:trPr>
        <w:tc>
          <w:tcPr>
            <w:tcW w:w="678" w:type="dxa"/>
          </w:tcPr>
          <w:p w:rsidR="00A91B42" w:rsidRPr="004F0486" w:rsidRDefault="00A91B42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1</w:t>
            </w:r>
          </w:p>
        </w:tc>
        <w:tc>
          <w:tcPr>
            <w:tcW w:w="2050" w:type="dxa"/>
          </w:tcPr>
          <w:p w:rsidR="00A91B42" w:rsidRPr="004F0486" w:rsidRDefault="00A91B42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TRAN_CODE</w:t>
            </w:r>
          </w:p>
        </w:tc>
        <w:tc>
          <w:tcPr>
            <w:tcW w:w="1603" w:type="dxa"/>
          </w:tcPr>
          <w:p w:rsidR="00A91B42" w:rsidRPr="004F0486" w:rsidRDefault="00A91B42" w:rsidP="00A91B42">
            <w:pPr>
              <w:pStyle w:val="NormalTB"/>
              <w:jc w:val="left"/>
              <w:rPr>
                <w:rFonts w:ascii="Times New Roman" w:hAnsi="Times New Roman"/>
                <w:b w:val="0"/>
                <w:sz w:val="20"/>
              </w:rPr>
            </w:pPr>
            <w:r w:rsidRPr="004F0486">
              <w:rPr>
                <w:rFonts w:ascii="Times New Roman" w:hAnsi="Times New Roman"/>
                <w:b w:val="0"/>
                <w:sz w:val="20"/>
              </w:rPr>
              <w:t>Varchar2(10)</w:t>
            </w:r>
          </w:p>
        </w:tc>
        <w:tc>
          <w:tcPr>
            <w:tcW w:w="1115" w:type="dxa"/>
          </w:tcPr>
          <w:p w:rsidR="00A91B42" w:rsidRPr="004F0486" w:rsidRDefault="00A91B42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7" w:type="dxa"/>
          </w:tcPr>
          <w:p w:rsidR="00A91B42" w:rsidRPr="004F0486" w:rsidRDefault="00A91B42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99" w:type="dxa"/>
          </w:tcPr>
          <w:p w:rsidR="00A91B42" w:rsidRPr="004F0486" w:rsidRDefault="002A2555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 xml:space="preserve">Mã giao dịch </w:t>
            </w:r>
          </w:p>
        </w:tc>
      </w:tr>
      <w:tr w:rsidR="00A91B42" w:rsidRPr="004F0486" w:rsidTr="00765798">
        <w:trPr>
          <w:jc w:val="center"/>
        </w:trPr>
        <w:tc>
          <w:tcPr>
            <w:tcW w:w="678" w:type="dxa"/>
          </w:tcPr>
          <w:p w:rsidR="00A91B42" w:rsidRPr="004F0486" w:rsidRDefault="00A91B42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2</w:t>
            </w:r>
          </w:p>
        </w:tc>
        <w:tc>
          <w:tcPr>
            <w:tcW w:w="2050" w:type="dxa"/>
          </w:tcPr>
          <w:p w:rsidR="00A91B42" w:rsidRPr="004F0486" w:rsidRDefault="004F0486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 xml:space="preserve">SENDER_ID                      </w:t>
            </w:r>
          </w:p>
        </w:tc>
        <w:tc>
          <w:tcPr>
            <w:tcW w:w="1603" w:type="dxa"/>
          </w:tcPr>
          <w:p w:rsidR="00A91B42" w:rsidRPr="004F0486" w:rsidRDefault="00A91B42" w:rsidP="00500B07">
            <w:pPr>
              <w:pStyle w:val="NormalTB"/>
              <w:jc w:val="left"/>
              <w:rPr>
                <w:rFonts w:ascii="Times New Roman" w:hAnsi="Times New Roman"/>
                <w:b w:val="0"/>
                <w:sz w:val="20"/>
              </w:rPr>
            </w:pPr>
            <w:r w:rsidRPr="004F0486">
              <w:rPr>
                <w:rFonts w:ascii="Times New Roman" w:hAnsi="Times New Roman"/>
                <w:b w:val="0"/>
                <w:sz w:val="20"/>
              </w:rPr>
              <w:t>Varchar2(20)</w:t>
            </w:r>
          </w:p>
        </w:tc>
        <w:tc>
          <w:tcPr>
            <w:tcW w:w="1115" w:type="dxa"/>
          </w:tcPr>
          <w:p w:rsidR="00A91B42" w:rsidRPr="004F0486" w:rsidRDefault="00A91B42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7" w:type="dxa"/>
          </w:tcPr>
          <w:p w:rsidR="00A91B42" w:rsidRPr="004F0486" w:rsidRDefault="00A91B42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99" w:type="dxa"/>
          </w:tcPr>
          <w:p w:rsidR="00A91B42" w:rsidRPr="004F0486" w:rsidRDefault="002A2555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Mã ứng dụng nguồn</w:t>
            </w:r>
          </w:p>
        </w:tc>
      </w:tr>
      <w:tr w:rsidR="00A91B42" w:rsidRPr="004F0486" w:rsidTr="00765798">
        <w:trPr>
          <w:jc w:val="center"/>
        </w:trPr>
        <w:tc>
          <w:tcPr>
            <w:tcW w:w="678" w:type="dxa"/>
          </w:tcPr>
          <w:p w:rsidR="00A91B42" w:rsidRPr="004F0486" w:rsidRDefault="00A91B42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lastRenderedPageBreak/>
              <w:t>3</w:t>
            </w:r>
          </w:p>
        </w:tc>
        <w:tc>
          <w:tcPr>
            <w:tcW w:w="2050" w:type="dxa"/>
          </w:tcPr>
          <w:p w:rsidR="00A91B42" w:rsidRPr="004F0486" w:rsidRDefault="004F0486" w:rsidP="002A2555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 xml:space="preserve">RECEIVER_ID                    </w:t>
            </w:r>
          </w:p>
        </w:tc>
        <w:tc>
          <w:tcPr>
            <w:tcW w:w="1603" w:type="dxa"/>
          </w:tcPr>
          <w:p w:rsidR="00A91B42" w:rsidRPr="004F0486" w:rsidRDefault="00A91B42" w:rsidP="00500B07">
            <w:pPr>
              <w:pStyle w:val="NormalTB"/>
              <w:jc w:val="left"/>
              <w:rPr>
                <w:rFonts w:ascii="Times New Roman" w:hAnsi="Times New Roman"/>
                <w:b w:val="0"/>
                <w:sz w:val="20"/>
              </w:rPr>
            </w:pPr>
            <w:r w:rsidRPr="004F0486">
              <w:rPr>
                <w:rFonts w:ascii="Times New Roman" w:hAnsi="Times New Roman"/>
                <w:b w:val="0"/>
                <w:sz w:val="20"/>
              </w:rPr>
              <w:t>Varchar2(20)</w:t>
            </w:r>
          </w:p>
        </w:tc>
        <w:tc>
          <w:tcPr>
            <w:tcW w:w="1115" w:type="dxa"/>
          </w:tcPr>
          <w:p w:rsidR="00A91B42" w:rsidRPr="004F0486" w:rsidRDefault="00A91B42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7" w:type="dxa"/>
          </w:tcPr>
          <w:p w:rsidR="00A91B42" w:rsidRPr="004F0486" w:rsidRDefault="00A91B42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99" w:type="dxa"/>
          </w:tcPr>
          <w:p w:rsidR="00A91B42" w:rsidRPr="004F0486" w:rsidRDefault="002A2555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Mã ứng dụng đích</w:t>
            </w:r>
          </w:p>
        </w:tc>
      </w:tr>
      <w:tr w:rsidR="00A91B42" w:rsidRPr="004F0486" w:rsidTr="00765798">
        <w:trPr>
          <w:jc w:val="center"/>
        </w:trPr>
        <w:tc>
          <w:tcPr>
            <w:tcW w:w="678" w:type="dxa"/>
          </w:tcPr>
          <w:p w:rsidR="00A91B42" w:rsidRPr="004F0486" w:rsidRDefault="00A91B42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4</w:t>
            </w:r>
          </w:p>
        </w:tc>
        <w:tc>
          <w:tcPr>
            <w:tcW w:w="2050" w:type="dxa"/>
          </w:tcPr>
          <w:p w:rsidR="00A91B42" w:rsidRPr="004F0486" w:rsidRDefault="00A91B42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QMGR_NAME</w:t>
            </w:r>
          </w:p>
        </w:tc>
        <w:tc>
          <w:tcPr>
            <w:tcW w:w="1603" w:type="dxa"/>
          </w:tcPr>
          <w:p w:rsidR="00A91B42" w:rsidRPr="004F0486" w:rsidRDefault="00A91B42" w:rsidP="00500B07">
            <w:pPr>
              <w:pStyle w:val="NormalTB"/>
              <w:jc w:val="left"/>
              <w:rPr>
                <w:rFonts w:ascii="Times New Roman" w:hAnsi="Times New Roman"/>
                <w:b w:val="0"/>
                <w:sz w:val="20"/>
              </w:rPr>
            </w:pPr>
            <w:r w:rsidRPr="004F0486">
              <w:rPr>
                <w:rFonts w:ascii="Times New Roman" w:hAnsi="Times New Roman"/>
                <w:b w:val="0"/>
                <w:sz w:val="20"/>
              </w:rPr>
              <w:t>Varchar2(50)</w:t>
            </w:r>
          </w:p>
        </w:tc>
        <w:tc>
          <w:tcPr>
            <w:tcW w:w="1115" w:type="dxa"/>
          </w:tcPr>
          <w:p w:rsidR="00A91B42" w:rsidRPr="004F0486" w:rsidRDefault="00A91B42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7" w:type="dxa"/>
          </w:tcPr>
          <w:p w:rsidR="00A91B42" w:rsidRPr="004F0486" w:rsidRDefault="00A91B42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99" w:type="dxa"/>
          </w:tcPr>
          <w:p w:rsidR="00A91B42" w:rsidRPr="004F0486" w:rsidRDefault="00A91B42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Tên queue manager</w:t>
            </w:r>
          </w:p>
        </w:tc>
      </w:tr>
      <w:tr w:rsidR="00A91B42" w:rsidRPr="004F0486" w:rsidTr="00765798">
        <w:trPr>
          <w:jc w:val="center"/>
        </w:trPr>
        <w:tc>
          <w:tcPr>
            <w:tcW w:w="678" w:type="dxa"/>
          </w:tcPr>
          <w:p w:rsidR="00A91B42" w:rsidRPr="004F0486" w:rsidRDefault="00A91B42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5</w:t>
            </w:r>
          </w:p>
        </w:tc>
        <w:tc>
          <w:tcPr>
            <w:tcW w:w="2050" w:type="dxa"/>
          </w:tcPr>
          <w:p w:rsidR="00A91B42" w:rsidRPr="004F0486" w:rsidRDefault="00A91B42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QUEUE_NAME</w:t>
            </w:r>
          </w:p>
        </w:tc>
        <w:tc>
          <w:tcPr>
            <w:tcW w:w="1603" w:type="dxa"/>
          </w:tcPr>
          <w:p w:rsidR="00A91B42" w:rsidRPr="004F0486" w:rsidRDefault="00A91B42" w:rsidP="00500B07">
            <w:pPr>
              <w:pStyle w:val="NormalTB"/>
              <w:jc w:val="left"/>
              <w:rPr>
                <w:rFonts w:ascii="Times New Roman" w:hAnsi="Times New Roman"/>
                <w:b w:val="0"/>
                <w:sz w:val="20"/>
              </w:rPr>
            </w:pPr>
            <w:r w:rsidRPr="004F0486">
              <w:rPr>
                <w:rFonts w:ascii="Times New Roman" w:hAnsi="Times New Roman"/>
                <w:b w:val="0"/>
                <w:sz w:val="20"/>
              </w:rPr>
              <w:t>Varchar2(50)</w:t>
            </w:r>
          </w:p>
        </w:tc>
        <w:tc>
          <w:tcPr>
            <w:tcW w:w="1115" w:type="dxa"/>
          </w:tcPr>
          <w:p w:rsidR="00A91B42" w:rsidRPr="004F0486" w:rsidRDefault="00A91B42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7" w:type="dxa"/>
          </w:tcPr>
          <w:p w:rsidR="00A91B42" w:rsidRPr="004F0486" w:rsidRDefault="00A91B42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99" w:type="dxa"/>
          </w:tcPr>
          <w:p w:rsidR="00A91B42" w:rsidRPr="004F0486" w:rsidRDefault="00A91B42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Tên queue</w:t>
            </w:r>
          </w:p>
        </w:tc>
      </w:tr>
    </w:tbl>
    <w:p w:rsidR="001220DF" w:rsidRPr="004F0486" w:rsidRDefault="001220DF" w:rsidP="001220DF">
      <w:pPr>
        <w:pStyle w:val="Heading3"/>
        <w:numPr>
          <w:ilvl w:val="0"/>
          <w:numId w:val="0"/>
        </w:numPr>
        <w:ind w:left="720"/>
        <w:rPr>
          <w:rFonts w:ascii="Times New Roman" w:hAnsi="Times New Roman"/>
        </w:rPr>
      </w:pPr>
    </w:p>
    <w:p w:rsidR="001220DF" w:rsidRPr="004F0486" w:rsidRDefault="001220DF" w:rsidP="001220DF">
      <w:pPr>
        <w:pStyle w:val="Heading3"/>
        <w:rPr>
          <w:rFonts w:ascii="Times New Roman" w:hAnsi="Times New Roman"/>
        </w:rPr>
      </w:pPr>
      <w:r w:rsidRPr="004F0486">
        <w:rPr>
          <w:rFonts w:ascii="Times New Roman" w:hAnsi="Times New Roman"/>
        </w:rPr>
        <w:t>Bảng ESB_</w:t>
      </w:r>
      <w:r w:rsidR="00765798" w:rsidRPr="004F0486">
        <w:rPr>
          <w:rFonts w:ascii="Times New Roman" w:hAnsi="Times New Roman"/>
        </w:rPr>
        <w:t>SERVICE_URL</w:t>
      </w:r>
    </w:p>
    <w:p w:rsidR="001220DF" w:rsidRPr="004F0486" w:rsidRDefault="001220DF" w:rsidP="001220DF">
      <w:pPr>
        <w:numPr>
          <w:ilvl w:val="0"/>
          <w:numId w:val="3"/>
        </w:numPr>
      </w:pPr>
      <w:r w:rsidRPr="004F0486">
        <w:t xml:space="preserve">Mục đích: Định nghĩa các </w:t>
      </w:r>
      <w:r w:rsidR="00F51116">
        <w:t xml:space="preserve">tham số </w:t>
      </w:r>
      <w:r w:rsidRPr="004F0486">
        <w:t>kết nối</w:t>
      </w:r>
      <w:r w:rsidR="009556CB" w:rsidRPr="004F0486">
        <w:t xml:space="preserve"> </w:t>
      </w:r>
      <w:r w:rsidR="00F51116">
        <w:t xml:space="preserve">của các </w:t>
      </w:r>
      <w:r w:rsidR="009556CB" w:rsidRPr="004F0486">
        <w:t>dịch vụ</w:t>
      </w:r>
      <w:r w:rsidR="00F51116">
        <w:t xml:space="preserve"> sẽ </w:t>
      </w:r>
      <w:r w:rsidR="009556CB" w:rsidRPr="004F0486">
        <w:t>được</w:t>
      </w:r>
      <w:r w:rsidRPr="004F0486">
        <w:t xml:space="preserve"> sử dụng bởi chương trình.</w:t>
      </w:r>
    </w:p>
    <w:tbl>
      <w:tblPr>
        <w:tblW w:w="4982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671"/>
        <w:gridCol w:w="2050"/>
        <w:gridCol w:w="1594"/>
        <w:gridCol w:w="1227"/>
        <w:gridCol w:w="787"/>
        <w:gridCol w:w="3213"/>
      </w:tblGrid>
      <w:tr w:rsidR="001220DF" w:rsidRPr="004F0486" w:rsidTr="002A2555">
        <w:trPr>
          <w:jc w:val="center"/>
        </w:trPr>
        <w:tc>
          <w:tcPr>
            <w:tcW w:w="671" w:type="dxa"/>
            <w:shd w:val="clear" w:color="auto" w:fill="FFE8E1"/>
          </w:tcPr>
          <w:p w:rsidR="001220DF" w:rsidRPr="00F51116" w:rsidRDefault="001220DF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TT</w:t>
            </w:r>
          </w:p>
        </w:tc>
        <w:tc>
          <w:tcPr>
            <w:tcW w:w="2050" w:type="dxa"/>
            <w:shd w:val="clear" w:color="auto" w:fill="FFE8E1"/>
          </w:tcPr>
          <w:p w:rsidR="001220DF" w:rsidRPr="00F51116" w:rsidRDefault="001220DF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Tên trường</w:t>
            </w:r>
          </w:p>
        </w:tc>
        <w:tc>
          <w:tcPr>
            <w:tcW w:w="1594" w:type="dxa"/>
            <w:shd w:val="clear" w:color="auto" w:fill="FFE8E1"/>
          </w:tcPr>
          <w:p w:rsidR="001220DF" w:rsidRPr="00F51116" w:rsidRDefault="001220DF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Loại dữ liệu</w:t>
            </w:r>
          </w:p>
        </w:tc>
        <w:tc>
          <w:tcPr>
            <w:tcW w:w="1227" w:type="dxa"/>
            <w:shd w:val="clear" w:color="auto" w:fill="FFE8E1"/>
          </w:tcPr>
          <w:p w:rsidR="001220DF" w:rsidRPr="00F51116" w:rsidRDefault="001220DF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787" w:type="dxa"/>
            <w:shd w:val="clear" w:color="auto" w:fill="FFE8E1"/>
          </w:tcPr>
          <w:p w:rsidR="001220DF" w:rsidRPr="00F51116" w:rsidRDefault="001220DF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213" w:type="dxa"/>
            <w:shd w:val="clear" w:color="auto" w:fill="FFE8E1"/>
          </w:tcPr>
          <w:p w:rsidR="001220DF" w:rsidRPr="00F51116" w:rsidRDefault="001220DF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Mô tả</w:t>
            </w:r>
          </w:p>
        </w:tc>
      </w:tr>
      <w:tr w:rsidR="001220DF" w:rsidRPr="004F0486" w:rsidTr="002A2555">
        <w:trPr>
          <w:jc w:val="center"/>
        </w:trPr>
        <w:tc>
          <w:tcPr>
            <w:tcW w:w="671" w:type="dxa"/>
          </w:tcPr>
          <w:p w:rsidR="001220DF" w:rsidRPr="00F51116" w:rsidRDefault="001220DF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1</w:t>
            </w:r>
          </w:p>
        </w:tc>
        <w:tc>
          <w:tcPr>
            <w:tcW w:w="2050" w:type="dxa"/>
          </w:tcPr>
          <w:p w:rsidR="001220DF" w:rsidRPr="00F51116" w:rsidRDefault="001220DF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eastAsiaTheme="minorHAnsi" w:hAnsi="Times New Roman" w:cs="Times New Roman"/>
                <w:i w:val="0"/>
                <w:color w:val="000000"/>
              </w:rPr>
              <w:t>SERVICE_ID</w:t>
            </w:r>
          </w:p>
        </w:tc>
        <w:tc>
          <w:tcPr>
            <w:tcW w:w="1594" w:type="dxa"/>
          </w:tcPr>
          <w:p w:rsidR="001220DF" w:rsidRPr="00F51116" w:rsidRDefault="001220DF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VARCHAR2(5)</w:t>
            </w:r>
          </w:p>
        </w:tc>
        <w:tc>
          <w:tcPr>
            <w:tcW w:w="1227" w:type="dxa"/>
          </w:tcPr>
          <w:p w:rsidR="001220DF" w:rsidRPr="00F51116" w:rsidRDefault="001220DF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PK</w:t>
            </w:r>
          </w:p>
        </w:tc>
        <w:tc>
          <w:tcPr>
            <w:tcW w:w="787" w:type="dxa"/>
          </w:tcPr>
          <w:p w:rsidR="001220DF" w:rsidRPr="00F51116" w:rsidRDefault="001220DF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13" w:type="dxa"/>
          </w:tcPr>
          <w:p w:rsidR="001220DF" w:rsidRPr="00F51116" w:rsidRDefault="001220DF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Mã dịch vụ</w:t>
            </w:r>
          </w:p>
        </w:tc>
      </w:tr>
      <w:tr w:rsidR="001220DF" w:rsidRPr="004F0486" w:rsidTr="002A2555">
        <w:trPr>
          <w:jc w:val="center"/>
        </w:trPr>
        <w:tc>
          <w:tcPr>
            <w:tcW w:w="671" w:type="dxa"/>
          </w:tcPr>
          <w:p w:rsidR="001220DF" w:rsidRPr="00F51116" w:rsidRDefault="001220DF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2</w:t>
            </w:r>
          </w:p>
        </w:tc>
        <w:tc>
          <w:tcPr>
            <w:tcW w:w="2050" w:type="dxa"/>
          </w:tcPr>
          <w:p w:rsidR="001220DF" w:rsidRPr="00F51116" w:rsidRDefault="001220DF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eastAsiaTheme="minorHAnsi" w:hAnsi="Times New Roman" w:cs="Times New Roman"/>
                <w:i w:val="0"/>
                <w:color w:val="000000"/>
              </w:rPr>
              <w:t>SERVICE_TYPE</w:t>
            </w:r>
          </w:p>
        </w:tc>
        <w:tc>
          <w:tcPr>
            <w:tcW w:w="1594" w:type="dxa"/>
          </w:tcPr>
          <w:p w:rsidR="001220DF" w:rsidRPr="00F51116" w:rsidRDefault="001220DF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VARCHAR2(4)</w:t>
            </w:r>
          </w:p>
        </w:tc>
        <w:tc>
          <w:tcPr>
            <w:tcW w:w="1227" w:type="dxa"/>
          </w:tcPr>
          <w:p w:rsidR="001220DF" w:rsidRPr="00F51116" w:rsidRDefault="001220DF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87" w:type="dxa"/>
          </w:tcPr>
          <w:p w:rsidR="001220DF" w:rsidRPr="00F51116" w:rsidRDefault="001220DF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13" w:type="dxa"/>
          </w:tcPr>
          <w:p w:rsidR="001220DF" w:rsidRPr="00F51116" w:rsidRDefault="001220DF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Loại dịch vụ:</w:t>
            </w:r>
          </w:p>
          <w:p w:rsidR="001220DF" w:rsidRPr="00F51116" w:rsidRDefault="001220DF" w:rsidP="00765798">
            <w:pPr>
              <w:pStyle w:val="comment"/>
              <w:ind w:left="0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+W: webservice</w:t>
            </w:r>
          </w:p>
          <w:p w:rsidR="001220DF" w:rsidRPr="00F51116" w:rsidRDefault="001220DF" w:rsidP="009556CB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</w:rPr>
              <w:t>+T</w:t>
            </w:r>
            <w:r w:rsidR="009556CB" w:rsidRPr="00F51116">
              <w:rPr>
                <w:rFonts w:ascii="Times New Roman" w:hAnsi="Times New Roman" w:cs="Times New Roman"/>
              </w:rPr>
              <w:t>:</w:t>
            </w:r>
            <w:r w:rsidRPr="00F51116">
              <w:rPr>
                <w:rFonts w:ascii="Times New Roman" w:hAnsi="Times New Roman" w:cs="Times New Roman"/>
              </w:rPr>
              <w:t xml:space="preserve"> TCP</w:t>
            </w:r>
          </w:p>
        </w:tc>
      </w:tr>
      <w:tr w:rsidR="001220DF" w:rsidRPr="004F0486" w:rsidTr="002A2555">
        <w:trPr>
          <w:jc w:val="center"/>
        </w:trPr>
        <w:tc>
          <w:tcPr>
            <w:tcW w:w="671" w:type="dxa"/>
          </w:tcPr>
          <w:p w:rsidR="001220DF" w:rsidRPr="00F51116" w:rsidRDefault="001220DF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3</w:t>
            </w:r>
          </w:p>
        </w:tc>
        <w:tc>
          <w:tcPr>
            <w:tcW w:w="2050" w:type="dxa"/>
          </w:tcPr>
          <w:p w:rsidR="001220DF" w:rsidRPr="00F51116" w:rsidRDefault="001220DF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eastAsiaTheme="minorHAnsi" w:hAnsi="Times New Roman" w:cs="Times New Roman"/>
                <w:i w:val="0"/>
                <w:color w:val="000000"/>
              </w:rPr>
              <w:t>SERVICE_NAME</w:t>
            </w:r>
          </w:p>
        </w:tc>
        <w:tc>
          <w:tcPr>
            <w:tcW w:w="1594" w:type="dxa"/>
          </w:tcPr>
          <w:p w:rsidR="001220DF" w:rsidRPr="00F51116" w:rsidRDefault="001220DF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VARCHAR2</w:t>
            </w:r>
          </w:p>
        </w:tc>
        <w:tc>
          <w:tcPr>
            <w:tcW w:w="1227" w:type="dxa"/>
          </w:tcPr>
          <w:p w:rsidR="001220DF" w:rsidRPr="00F51116" w:rsidRDefault="001220DF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87" w:type="dxa"/>
          </w:tcPr>
          <w:p w:rsidR="001220DF" w:rsidRPr="00F51116" w:rsidRDefault="001220DF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13" w:type="dxa"/>
          </w:tcPr>
          <w:p w:rsidR="001220DF" w:rsidRPr="00F51116" w:rsidRDefault="001220DF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Mô tả service</w:t>
            </w:r>
          </w:p>
        </w:tc>
      </w:tr>
      <w:tr w:rsidR="001220DF" w:rsidRPr="004F0486" w:rsidTr="002A2555">
        <w:trPr>
          <w:jc w:val="center"/>
        </w:trPr>
        <w:tc>
          <w:tcPr>
            <w:tcW w:w="671" w:type="dxa"/>
          </w:tcPr>
          <w:p w:rsidR="001220DF" w:rsidRPr="00F51116" w:rsidRDefault="001220DF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4</w:t>
            </w:r>
          </w:p>
        </w:tc>
        <w:tc>
          <w:tcPr>
            <w:tcW w:w="2050" w:type="dxa"/>
          </w:tcPr>
          <w:p w:rsidR="001220DF" w:rsidRPr="00F51116" w:rsidRDefault="001220DF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eastAsiaTheme="minorHAnsi" w:hAnsi="Times New Roman" w:cs="Times New Roman"/>
                <w:i w:val="0"/>
                <w:color w:val="000000"/>
              </w:rPr>
              <w:t>SERVICE_URL</w:t>
            </w:r>
          </w:p>
        </w:tc>
        <w:tc>
          <w:tcPr>
            <w:tcW w:w="1594" w:type="dxa"/>
          </w:tcPr>
          <w:p w:rsidR="001220DF" w:rsidRPr="00F51116" w:rsidRDefault="001220DF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VARCHAR2</w:t>
            </w:r>
          </w:p>
        </w:tc>
        <w:tc>
          <w:tcPr>
            <w:tcW w:w="1227" w:type="dxa"/>
          </w:tcPr>
          <w:p w:rsidR="001220DF" w:rsidRPr="00F51116" w:rsidRDefault="001220DF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87" w:type="dxa"/>
          </w:tcPr>
          <w:p w:rsidR="001220DF" w:rsidRPr="00F51116" w:rsidRDefault="001220DF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13" w:type="dxa"/>
          </w:tcPr>
          <w:p w:rsidR="001220DF" w:rsidRPr="00F51116" w:rsidRDefault="001220DF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Chuỗi kết nối</w:t>
            </w:r>
          </w:p>
          <w:p w:rsidR="00F51116" w:rsidRPr="00F51116" w:rsidRDefault="00F51116" w:rsidP="00765798">
            <w:pPr>
              <w:pStyle w:val="comment"/>
              <w:ind w:left="0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Webservice: sẽ là chuỗi URL</w:t>
            </w:r>
          </w:p>
          <w:p w:rsidR="00F51116" w:rsidRPr="00F51116" w:rsidRDefault="00F51116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</w:rPr>
              <w:t>TCP: ip máy chủ,port…</w:t>
            </w:r>
          </w:p>
        </w:tc>
      </w:tr>
      <w:tr w:rsidR="001220DF" w:rsidRPr="004F0486" w:rsidTr="002A2555">
        <w:trPr>
          <w:jc w:val="center"/>
        </w:trPr>
        <w:tc>
          <w:tcPr>
            <w:tcW w:w="671" w:type="dxa"/>
          </w:tcPr>
          <w:p w:rsidR="001220DF" w:rsidRPr="00F51116" w:rsidRDefault="001220DF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5</w:t>
            </w:r>
          </w:p>
        </w:tc>
        <w:tc>
          <w:tcPr>
            <w:tcW w:w="2050" w:type="dxa"/>
          </w:tcPr>
          <w:p w:rsidR="001220DF" w:rsidRPr="00F51116" w:rsidRDefault="001220DF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eastAsiaTheme="minorHAnsi" w:hAnsi="Times New Roman" w:cs="Times New Roman"/>
                <w:i w:val="0"/>
                <w:color w:val="000000"/>
              </w:rPr>
              <w:t>SERVICE_TIMEOUT</w:t>
            </w:r>
          </w:p>
        </w:tc>
        <w:tc>
          <w:tcPr>
            <w:tcW w:w="1594" w:type="dxa"/>
          </w:tcPr>
          <w:p w:rsidR="001220DF" w:rsidRPr="00F51116" w:rsidRDefault="001220DF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NUMBER</w:t>
            </w:r>
          </w:p>
        </w:tc>
        <w:tc>
          <w:tcPr>
            <w:tcW w:w="1227" w:type="dxa"/>
          </w:tcPr>
          <w:p w:rsidR="001220DF" w:rsidRPr="00F51116" w:rsidRDefault="001220DF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87" w:type="dxa"/>
          </w:tcPr>
          <w:p w:rsidR="001220DF" w:rsidRPr="00F51116" w:rsidRDefault="001220DF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13" w:type="dxa"/>
          </w:tcPr>
          <w:p w:rsidR="001220DF" w:rsidRPr="00F51116" w:rsidRDefault="001220DF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Thời gian timeout cho phép khi gọi service</w:t>
            </w:r>
          </w:p>
        </w:tc>
      </w:tr>
    </w:tbl>
    <w:p w:rsidR="00B767B5" w:rsidRPr="004F0486" w:rsidRDefault="00B767B5" w:rsidP="00B767B5">
      <w:pPr>
        <w:pStyle w:val="Heading3"/>
        <w:rPr>
          <w:rFonts w:ascii="Times New Roman" w:hAnsi="Times New Roman"/>
        </w:rPr>
      </w:pPr>
      <w:r w:rsidRPr="004F0486">
        <w:rPr>
          <w:rFonts w:ascii="Times New Roman" w:hAnsi="Times New Roman"/>
        </w:rPr>
        <w:t>Bảng ESB_TLLOG</w:t>
      </w:r>
    </w:p>
    <w:p w:rsidR="00B767B5" w:rsidRPr="004F0486" w:rsidRDefault="00B767B5" w:rsidP="00B767B5">
      <w:pPr>
        <w:numPr>
          <w:ilvl w:val="0"/>
          <w:numId w:val="3"/>
        </w:numPr>
      </w:pPr>
      <w:r w:rsidRPr="004F0486">
        <w:t>Mục đích: Lưu các message xml vào/ra ở ESB.</w:t>
      </w:r>
    </w:p>
    <w:tbl>
      <w:tblPr>
        <w:tblW w:w="4982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646"/>
        <w:gridCol w:w="2274"/>
        <w:gridCol w:w="1628"/>
        <w:gridCol w:w="1339"/>
        <w:gridCol w:w="762"/>
        <w:gridCol w:w="2893"/>
      </w:tblGrid>
      <w:tr w:rsidR="006769BF" w:rsidRPr="004F0486" w:rsidTr="00AF5A63">
        <w:trPr>
          <w:jc w:val="center"/>
        </w:trPr>
        <w:tc>
          <w:tcPr>
            <w:tcW w:w="666" w:type="dxa"/>
            <w:shd w:val="clear" w:color="auto" w:fill="FFE8E1"/>
          </w:tcPr>
          <w:p w:rsidR="00B767B5" w:rsidRPr="004F0486" w:rsidRDefault="00B767B5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TT</w:t>
            </w:r>
          </w:p>
        </w:tc>
        <w:tc>
          <w:tcPr>
            <w:tcW w:w="2284" w:type="dxa"/>
            <w:shd w:val="clear" w:color="auto" w:fill="FFE8E1"/>
          </w:tcPr>
          <w:p w:rsidR="00B767B5" w:rsidRPr="004F0486" w:rsidRDefault="00B767B5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Tên trường</w:t>
            </w:r>
          </w:p>
        </w:tc>
        <w:tc>
          <w:tcPr>
            <w:tcW w:w="1487" w:type="dxa"/>
            <w:shd w:val="clear" w:color="auto" w:fill="FFE8E1"/>
          </w:tcPr>
          <w:p w:rsidR="00B767B5" w:rsidRPr="004F0486" w:rsidRDefault="00B767B5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Loại dữ liệu</w:t>
            </w:r>
          </w:p>
        </w:tc>
        <w:tc>
          <w:tcPr>
            <w:tcW w:w="1227" w:type="dxa"/>
            <w:shd w:val="clear" w:color="auto" w:fill="FFE8E1"/>
          </w:tcPr>
          <w:p w:rsidR="00B767B5" w:rsidRPr="004F0486" w:rsidRDefault="00B767B5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784" w:type="dxa"/>
            <w:shd w:val="clear" w:color="auto" w:fill="FFE8E1"/>
          </w:tcPr>
          <w:p w:rsidR="00B767B5" w:rsidRPr="004F0486" w:rsidRDefault="00B767B5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094" w:type="dxa"/>
            <w:shd w:val="clear" w:color="auto" w:fill="FFE8E1"/>
          </w:tcPr>
          <w:p w:rsidR="00B767B5" w:rsidRPr="004F0486" w:rsidRDefault="00B767B5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Mô tả</w:t>
            </w:r>
          </w:p>
        </w:tc>
      </w:tr>
      <w:tr w:rsidR="0035577D" w:rsidRPr="004F0486" w:rsidTr="00AF5A63">
        <w:trPr>
          <w:jc w:val="center"/>
        </w:trPr>
        <w:tc>
          <w:tcPr>
            <w:tcW w:w="666" w:type="dxa"/>
          </w:tcPr>
          <w:p w:rsidR="0035577D" w:rsidRPr="004F0486" w:rsidRDefault="0035577D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1</w:t>
            </w:r>
          </w:p>
        </w:tc>
        <w:tc>
          <w:tcPr>
            <w:tcW w:w="2284" w:type="dxa"/>
          </w:tcPr>
          <w:p w:rsidR="0035577D" w:rsidRPr="004F0486" w:rsidRDefault="0035577D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TX_NUM</w:t>
            </w:r>
          </w:p>
        </w:tc>
        <w:tc>
          <w:tcPr>
            <w:tcW w:w="1487" w:type="dxa"/>
          </w:tcPr>
          <w:p w:rsidR="0035577D" w:rsidRPr="004F0486" w:rsidRDefault="0035577D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VARCHAR(20)</w:t>
            </w:r>
          </w:p>
        </w:tc>
        <w:tc>
          <w:tcPr>
            <w:tcW w:w="1227" w:type="dxa"/>
          </w:tcPr>
          <w:p w:rsidR="0035577D" w:rsidRPr="004F0486" w:rsidRDefault="0035577D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PK</w:t>
            </w:r>
          </w:p>
        </w:tc>
        <w:tc>
          <w:tcPr>
            <w:tcW w:w="784" w:type="dxa"/>
          </w:tcPr>
          <w:p w:rsidR="0035577D" w:rsidRPr="004F0486" w:rsidRDefault="0035577D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094" w:type="dxa"/>
          </w:tcPr>
          <w:p w:rsidR="0035577D" w:rsidRPr="004F0486" w:rsidRDefault="0035577D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Số bút toán</w:t>
            </w:r>
            <w:r w:rsidR="004F0486" w:rsidRPr="004F0486">
              <w:rPr>
                <w:rFonts w:ascii="Times New Roman" w:hAnsi="Times New Roman" w:cs="Times New Roman"/>
                <w:i w:val="0"/>
              </w:rPr>
              <w:t xml:space="preserve"> giao dịch</w:t>
            </w:r>
          </w:p>
        </w:tc>
      </w:tr>
      <w:tr w:rsidR="0035577D" w:rsidRPr="004F0486" w:rsidTr="00AF5A63">
        <w:trPr>
          <w:jc w:val="center"/>
        </w:trPr>
        <w:tc>
          <w:tcPr>
            <w:tcW w:w="666" w:type="dxa"/>
          </w:tcPr>
          <w:p w:rsidR="0035577D" w:rsidRPr="004F0486" w:rsidRDefault="0035577D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2</w:t>
            </w:r>
          </w:p>
        </w:tc>
        <w:tc>
          <w:tcPr>
            <w:tcW w:w="2284" w:type="dxa"/>
          </w:tcPr>
          <w:p w:rsidR="0035577D" w:rsidRPr="004F0486" w:rsidRDefault="0035577D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TX_DATE</w:t>
            </w:r>
          </w:p>
        </w:tc>
        <w:tc>
          <w:tcPr>
            <w:tcW w:w="1487" w:type="dxa"/>
          </w:tcPr>
          <w:p w:rsidR="0035577D" w:rsidRPr="004F0486" w:rsidRDefault="0035577D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VARCHAR(8)</w:t>
            </w:r>
          </w:p>
        </w:tc>
        <w:tc>
          <w:tcPr>
            <w:tcW w:w="1227" w:type="dxa"/>
          </w:tcPr>
          <w:p w:rsidR="0035577D" w:rsidRPr="004F0486" w:rsidRDefault="0035577D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84" w:type="dxa"/>
          </w:tcPr>
          <w:p w:rsidR="0035577D" w:rsidRPr="004F0486" w:rsidRDefault="0035577D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094" w:type="dxa"/>
          </w:tcPr>
          <w:p w:rsidR="0035577D" w:rsidRPr="004F0486" w:rsidRDefault="0035577D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Ngày bút toán</w:t>
            </w:r>
          </w:p>
        </w:tc>
      </w:tr>
      <w:tr w:rsidR="006769BF" w:rsidRPr="004F0486" w:rsidTr="00AF5A63">
        <w:trPr>
          <w:jc w:val="center"/>
        </w:trPr>
        <w:tc>
          <w:tcPr>
            <w:tcW w:w="666" w:type="dxa"/>
          </w:tcPr>
          <w:p w:rsidR="00B767B5" w:rsidRPr="004F0486" w:rsidRDefault="0035577D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3</w:t>
            </w:r>
          </w:p>
        </w:tc>
        <w:tc>
          <w:tcPr>
            <w:tcW w:w="2284" w:type="dxa"/>
          </w:tcPr>
          <w:p w:rsidR="00B767B5" w:rsidRPr="004F0486" w:rsidRDefault="00127DDD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 xml:space="preserve">MESSAGE_SN                     </w:t>
            </w:r>
          </w:p>
        </w:tc>
        <w:tc>
          <w:tcPr>
            <w:tcW w:w="1487" w:type="dxa"/>
          </w:tcPr>
          <w:p w:rsidR="00B767B5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VARCHAR(20)</w:t>
            </w:r>
          </w:p>
        </w:tc>
        <w:tc>
          <w:tcPr>
            <w:tcW w:w="1227" w:type="dxa"/>
          </w:tcPr>
          <w:p w:rsidR="00B767B5" w:rsidRPr="004F0486" w:rsidRDefault="00B767B5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84" w:type="dxa"/>
          </w:tcPr>
          <w:p w:rsidR="00B767B5" w:rsidRPr="004F0486" w:rsidRDefault="00B767B5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094" w:type="dxa"/>
          </w:tcPr>
          <w:p w:rsidR="004F0486" w:rsidRPr="004F0486" w:rsidRDefault="004F0486" w:rsidP="004F0486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Số thứ tự message,sinh ra từ chương trình nguồn</w:t>
            </w:r>
          </w:p>
          <w:p w:rsidR="00B767B5" w:rsidRPr="004F0486" w:rsidRDefault="004F0486" w:rsidP="004F0486">
            <w:pPr>
              <w:pStyle w:val="comment"/>
              <w:ind w:left="0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(Sẽ được dùng để đối chiếu mức message XML giữa chương trình nguồn và hệ thống ESB)</w:t>
            </w:r>
          </w:p>
        </w:tc>
      </w:tr>
      <w:tr w:rsidR="006769BF" w:rsidRPr="004F0486" w:rsidTr="00AF5A63">
        <w:trPr>
          <w:jc w:val="center"/>
        </w:trPr>
        <w:tc>
          <w:tcPr>
            <w:tcW w:w="666" w:type="dxa"/>
          </w:tcPr>
          <w:p w:rsidR="00A177CE" w:rsidRPr="004F0486" w:rsidRDefault="0035577D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lastRenderedPageBreak/>
              <w:t>4</w:t>
            </w:r>
          </w:p>
        </w:tc>
        <w:tc>
          <w:tcPr>
            <w:tcW w:w="2284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 xml:space="preserve">TRAN_CODE                      </w:t>
            </w:r>
          </w:p>
        </w:tc>
        <w:tc>
          <w:tcPr>
            <w:tcW w:w="148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VARCHAR(10)</w:t>
            </w:r>
          </w:p>
        </w:tc>
        <w:tc>
          <w:tcPr>
            <w:tcW w:w="1227" w:type="dxa"/>
          </w:tcPr>
          <w:p w:rsidR="00A177CE" w:rsidRPr="004F0486" w:rsidRDefault="00A177CE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FK đến bảng ESB_TRANS</w:t>
            </w:r>
          </w:p>
        </w:tc>
        <w:tc>
          <w:tcPr>
            <w:tcW w:w="784" w:type="dxa"/>
          </w:tcPr>
          <w:p w:rsidR="00A177CE" w:rsidRPr="004F0486" w:rsidRDefault="00A177CE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094" w:type="dxa"/>
          </w:tcPr>
          <w:p w:rsidR="00A177CE" w:rsidRPr="004F0486" w:rsidRDefault="006769BF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Mã giao dịch</w:t>
            </w:r>
          </w:p>
        </w:tc>
      </w:tr>
      <w:tr w:rsidR="006769BF" w:rsidRPr="004F0486" w:rsidTr="00AF5A63">
        <w:trPr>
          <w:jc w:val="center"/>
        </w:trPr>
        <w:tc>
          <w:tcPr>
            <w:tcW w:w="666" w:type="dxa"/>
          </w:tcPr>
          <w:p w:rsidR="00A177CE" w:rsidRPr="004F0486" w:rsidRDefault="0035577D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5</w:t>
            </w:r>
          </w:p>
        </w:tc>
        <w:tc>
          <w:tcPr>
            <w:tcW w:w="2284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 xml:space="preserve">SENDER_ID                      </w:t>
            </w:r>
          </w:p>
        </w:tc>
        <w:tc>
          <w:tcPr>
            <w:tcW w:w="148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VARCHAR(5)</w:t>
            </w:r>
          </w:p>
        </w:tc>
        <w:tc>
          <w:tcPr>
            <w:tcW w:w="122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84" w:type="dxa"/>
          </w:tcPr>
          <w:p w:rsidR="00A177CE" w:rsidRPr="004F0486" w:rsidRDefault="00A177CE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094" w:type="dxa"/>
          </w:tcPr>
          <w:p w:rsidR="00A177CE" w:rsidRPr="004F0486" w:rsidRDefault="00AF5A63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Mã ứng dụng gửi</w:t>
            </w:r>
          </w:p>
        </w:tc>
      </w:tr>
      <w:tr w:rsidR="006769BF" w:rsidRPr="004F0486" w:rsidTr="00AF5A63">
        <w:trPr>
          <w:jc w:val="center"/>
        </w:trPr>
        <w:tc>
          <w:tcPr>
            <w:tcW w:w="666" w:type="dxa"/>
          </w:tcPr>
          <w:p w:rsidR="00A177CE" w:rsidRPr="004F0486" w:rsidRDefault="0035577D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6</w:t>
            </w:r>
          </w:p>
        </w:tc>
        <w:tc>
          <w:tcPr>
            <w:tcW w:w="2284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 xml:space="preserve">SENDER_TRAN_SN                 </w:t>
            </w:r>
          </w:p>
        </w:tc>
        <w:tc>
          <w:tcPr>
            <w:tcW w:w="148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VARCHAR(20)</w:t>
            </w:r>
          </w:p>
        </w:tc>
        <w:tc>
          <w:tcPr>
            <w:tcW w:w="122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84" w:type="dxa"/>
          </w:tcPr>
          <w:p w:rsidR="00A177CE" w:rsidRPr="004F0486" w:rsidRDefault="00A177CE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094" w:type="dxa"/>
          </w:tcPr>
          <w:p w:rsidR="00A177CE" w:rsidRPr="004F0486" w:rsidRDefault="004F0486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Số giao dịch</w:t>
            </w:r>
          </w:p>
        </w:tc>
      </w:tr>
      <w:tr w:rsidR="00A177CE" w:rsidRPr="004F0486" w:rsidTr="00AF5A63">
        <w:trPr>
          <w:jc w:val="center"/>
        </w:trPr>
        <w:tc>
          <w:tcPr>
            <w:tcW w:w="666" w:type="dxa"/>
          </w:tcPr>
          <w:p w:rsidR="00A177CE" w:rsidRPr="004F0486" w:rsidRDefault="0035577D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7</w:t>
            </w:r>
          </w:p>
        </w:tc>
        <w:tc>
          <w:tcPr>
            <w:tcW w:w="2284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 xml:space="preserve">SEND_DATE                      </w:t>
            </w:r>
          </w:p>
        </w:tc>
        <w:tc>
          <w:tcPr>
            <w:tcW w:w="148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VARCHAR(8)</w:t>
            </w:r>
          </w:p>
        </w:tc>
        <w:tc>
          <w:tcPr>
            <w:tcW w:w="122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84" w:type="dxa"/>
          </w:tcPr>
          <w:p w:rsidR="00A177CE" w:rsidRPr="004F0486" w:rsidRDefault="00A177CE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094" w:type="dxa"/>
          </w:tcPr>
          <w:p w:rsidR="00A177CE" w:rsidRPr="004F0486" w:rsidRDefault="00AF5A63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Ngày gửi</w:t>
            </w:r>
          </w:p>
        </w:tc>
      </w:tr>
      <w:tr w:rsidR="00A177CE" w:rsidRPr="004F0486" w:rsidTr="00AF5A63">
        <w:trPr>
          <w:jc w:val="center"/>
        </w:trPr>
        <w:tc>
          <w:tcPr>
            <w:tcW w:w="666" w:type="dxa"/>
          </w:tcPr>
          <w:p w:rsidR="00A177CE" w:rsidRPr="004F0486" w:rsidRDefault="002A2555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8</w:t>
            </w:r>
          </w:p>
        </w:tc>
        <w:tc>
          <w:tcPr>
            <w:tcW w:w="2284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 xml:space="preserve">SEND_TIME                      </w:t>
            </w:r>
          </w:p>
        </w:tc>
        <w:tc>
          <w:tcPr>
            <w:tcW w:w="148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VARCHAR(8)</w:t>
            </w:r>
          </w:p>
        </w:tc>
        <w:tc>
          <w:tcPr>
            <w:tcW w:w="122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84" w:type="dxa"/>
          </w:tcPr>
          <w:p w:rsidR="00A177CE" w:rsidRPr="004F0486" w:rsidRDefault="00A177CE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094" w:type="dxa"/>
          </w:tcPr>
          <w:p w:rsidR="00A177CE" w:rsidRPr="004F0486" w:rsidRDefault="00AF5A63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Giờ gửi</w:t>
            </w:r>
          </w:p>
        </w:tc>
      </w:tr>
      <w:tr w:rsidR="00A177CE" w:rsidRPr="004F0486" w:rsidTr="00AF5A63">
        <w:trPr>
          <w:jc w:val="center"/>
        </w:trPr>
        <w:tc>
          <w:tcPr>
            <w:tcW w:w="666" w:type="dxa"/>
          </w:tcPr>
          <w:p w:rsidR="00A177CE" w:rsidRPr="004F0486" w:rsidRDefault="002A2555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9</w:t>
            </w:r>
          </w:p>
        </w:tc>
        <w:tc>
          <w:tcPr>
            <w:tcW w:w="2284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 xml:space="preserve">RECEIVER_ID                    </w:t>
            </w:r>
          </w:p>
        </w:tc>
        <w:tc>
          <w:tcPr>
            <w:tcW w:w="148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VARCHAR(5)</w:t>
            </w:r>
          </w:p>
        </w:tc>
        <w:tc>
          <w:tcPr>
            <w:tcW w:w="122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84" w:type="dxa"/>
          </w:tcPr>
          <w:p w:rsidR="00A177CE" w:rsidRPr="004F0486" w:rsidRDefault="00A177CE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094" w:type="dxa"/>
          </w:tcPr>
          <w:p w:rsidR="00A177CE" w:rsidRPr="004F0486" w:rsidRDefault="00AF5A63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 xml:space="preserve">Mã ứng dụng nhận </w:t>
            </w:r>
          </w:p>
        </w:tc>
      </w:tr>
      <w:tr w:rsidR="00A177CE" w:rsidRPr="004F0486" w:rsidTr="00AF5A63">
        <w:trPr>
          <w:jc w:val="center"/>
        </w:trPr>
        <w:tc>
          <w:tcPr>
            <w:tcW w:w="666" w:type="dxa"/>
          </w:tcPr>
          <w:p w:rsidR="00A177CE" w:rsidRPr="004F0486" w:rsidRDefault="002A2555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10</w:t>
            </w:r>
          </w:p>
        </w:tc>
        <w:tc>
          <w:tcPr>
            <w:tcW w:w="2284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 xml:space="preserve">RECEIVER_TRAN_SN               </w:t>
            </w:r>
          </w:p>
        </w:tc>
        <w:tc>
          <w:tcPr>
            <w:tcW w:w="148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VARCHAR(20)</w:t>
            </w:r>
          </w:p>
        </w:tc>
        <w:tc>
          <w:tcPr>
            <w:tcW w:w="122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84" w:type="dxa"/>
          </w:tcPr>
          <w:p w:rsidR="00A177CE" w:rsidRPr="004F0486" w:rsidRDefault="00A177CE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094" w:type="dxa"/>
          </w:tcPr>
          <w:p w:rsidR="00A177CE" w:rsidRPr="004F0486" w:rsidRDefault="00AF5A63" w:rsidP="004F0486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 xml:space="preserve">Số </w:t>
            </w:r>
            <w:r w:rsidR="004F0486">
              <w:rPr>
                <w:rFonts w:ascii="Times New Roman" w:hAnsi="Times New Roman" w:cs="Times New Roman"/>
                <w:i w:val="0"/>
              </w:rPr>
              <w:t>giao dịch</w:t>
            </w:r>
          </w:p>
        </w:tc>
      </w:tr>
      <w:tr w:rsidR="00A177CE" w:rsidRPr="004F0486" w:rsidTr="00AF5A63">
        <w:trPr>
          <w:jc w:val="center"/>
        </w:trPr>
        <w:tc>
          <w:tcPr>
            <w:tcW w:w="666" w:type="dxa"/>
          </w:tcPr>
          <w:p w:rsidR="00A177CE" w:rsidRPr="004F0486" w:rsidRDefault="002A2555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11</w:t>
            </w:r>
          </w:p>
        </w:tc>
        <w:tc>
          <w:tcPr>
            <w:tcW w:w="2284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 xml:space="preserve">RECEIVE_DATE                   </w:t>
            </w:r>
          </w:p>
        </w:tc>
        <w:tc>
          <w:tcPr>
            <w:tcW w:w="148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VARCHAR(8)</w:t>
            </w:r>
          </w:p>
        </w:tc>
        <w:tc>
          <w:tcPr>
            <w:tcW w:w="122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84" w:type="dxa"/>
          </w:tcPr>
          <w:p w:rsidR="00A177CE" w:rsidRPr="004F0486" w:rsidRDefault="00A177CE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094" w:type="dxa"/>
          </w:tcPr>
          <w:p w:rsidR="00A177CE" w:rsidRPr="004F0486" w:rsidRDefault="00AF5A63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Ngày nhận giao dịch</w:t>
            </w:r>
          </w:p>
        </w:tc>
      </w:tr>
      <w:tr w:rsidR="00A177CE" w:rsidRPr="004F0486" w:rsidTr="00AF5A63">
        <w:trPr>
          <w:jc w:val="center"/>
        </w:trPr>
        <w:tc>
          <w:tcPr>
            <w:tcW w:w="666" w:type="dxa"/>
          </w:tcPr>
          <w:p w:rsidR="00A177CE" w:rsidRPr="004F0486" w:rsidRDefault="002A2555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12</w:t>
            </w:r>
          </w:p>
        </w:tc>
        <w:tc>
          <w:tcPr>
            <w:tcW w:w="2284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 xml:space="preserve">RECEIVE_TIME                   </w:t>
            </w:r>
          </w:p>
        </w:tc>
        <w:tc>
          <w:tcPr>
            <w:tcW w:w="148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VARCHAR(8)</w:t>
            </w:r>
          </w:p>
        </w:tc>
        <w:tc>
          <w:tcPr>
            <w:tcW w:w="122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84" w:type="dxa"/>
          </w:tcPr>
          <w:p w:rsidR="00A177CE" w:rsidRPr="004F0486" w:rsidRDefault="00A177CE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094" w:type="dxa"/>
          </w:tcPr>
          <w:p w:rsidR="00A177CE" w:rsidRPr="004F0486" w:rsidRDefault="00AF5A63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Giờ nhận giao dịch</w:t>
            </w:r>
          </w:p>
        </w:tc>
      </w:tr>
      <w:tr w:rsidR="00A177CE" w:rsidRPr="004F0486" w:rsidTr="00AF5A63">
        <w:trPr>
          <w:jc w:val="center"/>
        </w:trPr>
        <w:tc>
          <w:tcPr>
            <w:tcW w:w="666" w:type="dxa"/>
          </w:tcPr>
          <w:p w:rsidR="00A177CE" w:rsidRPr="004F0486" w:rsidRDefault="002A2555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13</w:t>
            </w:r>
          </w:p>
        </w:tc>
        <w:tc>
          <w:tcPr>
            <w:tcW w:w="2284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 xml:space="preserve">RESP_DATE                      </w:t>
            </w:r>
          </w:p>
        </w:tc>
        <w:tc>
          <w:tcPr>
            <w:tcW w:w="1487" w:type="dxa"/>
          </w:tcPr>
          <w:p w:rsidR="00A177CE" w:rsidRPr="004F0486" w:rsidRDefault="00A177CE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VARCHAR(8)</w:t>
            </w:r>
          </w:p>
        </w:tc>
        <w:tc>
          <w:tcPr>
            <w:tcW w:w="122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84" w:type="dxa"/>
          </w:tcPr>
          <w:p w:rsidR="00A177CE" w:rsidRPr="004F0486" w:rsidRDefault="00A177CE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094" w:type="dxa"/>
          </w:tcPr>
          <w:p w:rsidR="00A177CE" w:rsidRPr="004F0486" w:rsidRDefault="00AF5A63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Ngày phản hồi giao dịch</w:t>
            </w:r>
          </w:p>
        </w:tc>
      </w:tr>
      <w:tr w:rsidR="00A177CE" w:rsidRPr="004F0486" w:rsidTr="00AF5A63">
        <w:trPr>
          <w:jc w:val="center"/>
        </w:trPr>
        <w:tc>
          <w:tcPr>
            <w:tcW w:w="666" w:type="dxa"/>
          </w:tcPr>
          <w:p w:rsidR="00A177CE" w:rsidRPr="004F0486" w:rsidRDefault="002A2555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14</w:t>
            </w:r>
          </w:p>
        </w:tc>
        <w:tc>
          <w:tcPr>
            <w:tcW w:w="2284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 xml:space="preserve">RESP_TIME                      </w:t>
            </w:r>
          </w:p>
        </w:tc>
        <w:tc>
          <w:tcPr>
            <w:tcW w:w="1487" w:type="dxa"/>
          </w:tcPr>
          <w:p w:rsidR="00A177CE" w:rsidRPr="004F0486" w:rsidRDefault="00A177CE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VARCHAR(8)</w:t>
            </w:r>
          </w:p>
        </w:tc>
        <w:tc>
          <w:tcPr>
            <w:tcW w:w="122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84" w:type="dxa"/>
          </w:tcPr>
          <w:p w:rsidR="00A177CE" w:rsidRPr="004F0486" w:rsidRDefault="00A177CE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094" w:type="dxa"/>
          </w:tcPr>
          <w:p w:rsidR="00A177CE" w:rsidRPr="004F0486" w:rsidRDefault="00AF5A63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Giờ phản hồi</w:t>
            </w:r>
          </w:p>
        </w:tc>
      </w:tr>
      <w:tr w:rsidR="00A177CE" w:rsidRPr="004F0486" w:rsidTr="00AF5A63">
        <w:trPr>
          <w:jc w:val="center"/>
        </w:trPr>
        <w:tc>
          <w:tcPr>
            <w:tcW w:w="666" w:type="dxa"/>
          </w:tcPr>
          <w:p w:rsidR="00A177CE" w:rsidRPr="004F0486" w:rsidRDefault="002A2555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15</w:t>
            </w:r>
          </w:p>
        </w:tc>
        <w:tc>
          <w:tcPr>
            <w:tcW w:w="2284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 xml:space="preserve">RESP_CODE                      </w:t>
            </w:r>
          </w:p>
        </w:tc>
        <w:tc>
          <w:tcPr>
            <w:tcW w:w="148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VARCHAR(3)</w:t>
            </w:r>
          </w:p>
        </w:tc>
        <w:tc>
          <w:tcPr>
            <w:tcW w:w="122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84" w:type="dxa"/>
          </w:tcPr>
          <w:p w:rsidR="00A177CE" w:rsidRPr="004F0486" w:rsidRDefault="00A177CE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094" w:type="dxa"/>
          </w:tcPr>
          <w:p w:rsidR="00A177CE" w:rsidRPr="004F0486" w:rsidRDefault="00AF5A63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Mã lỗi</w:t>
            </w:r>
          </w:p>
        </w:tc>
      </w:tr>
      <w:tr w:rsidR="00A177CE" w:rsidRPr="004F0486" w:rsidTr="00AF5A63">
        <w:trPr>
          <w:jc w:val="center"/>
        </w:trPr>
        <w:tc>
          <w:tcPr>
            <w:tcW w:w="666" w:type="dxa"/>
          </w:tcPr>
          <w:p w:rsidR="00A177CE" w:rsidRPr="004F0486" w:rsidRDefault="002A2555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16</w:t>
            </w:r>
          </w:p>
        </w:tc>
        <w:tc>
          <w:tcPr>
            <w:tcW w:w="2284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 xml:space="preserve">RESP_MSG                       </w:t>
            </w:r>
          </w:p>
        </w:tc>
        <w:tc>
          <w:tcPr>
            <w:tcW w:w="148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VARCHAR(200)</w:t>
            </w:r>
          </w:p>
        </w:tc>
        <w:tc>
          <w:tcPr>
            <w:tcW w:w="122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84" w:type="dxa"/>
          </w:tcPr>
          <w:p w:rsidR="00A177CE" w:rsidRPr="004F0486" w:rsidRDefault="00A177CE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094" w:type="dxa"/>
          </w:tcPr>
          <w:p w:rsidR="00A177CE" w:rsidRPr="004F0486" w:rsidRDefault="00AF5A63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Mô tả lỗi</w:t>
            </w:r>
          </w:p>
        </w:tc>
      </w:tr>
      <w:tr w:rsidR="00A177CE" w:rsidRPr="004F0486" w:rsidTr="00AF5A63">
        <w:trPr>
          <w:jc w:val="center"/>
        </w:trPr>
        <w:tc>
          <w:tcPr>
            <w:tcW w:w="666" w:type="dxa"/>
          </w:tcPr>
          <w:p w:rsidR="00A177CE" w:rsidRPr="004F0486" w:rsidRDefault="002A2555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17</w:t>
            </w:r>
          </w:p>
        </w:tc>
        <w:tc>
          <w:tcPr>
            <w:tcW w:w="2284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 xml:space="preserve">IN_XML_MSG                     </w:t>
            </w:r>
          </w:p>
        </w:tc>
        <w:tc>
          <w:tcPr>
            <w:tcW w:w="148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CLOB(4000)</w:t>
            </w:r>
          </w:p>
        </w:tc>
        <w:tc>
          <w:tcPr>
            <w:tcW w:w="122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84" w:type="dxa"/>
          </w:tcPr>
          <w:p w:rsidR="00A177CE" w:rsidRPr="004F0486" w:rsidRDefault="00A177CE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094" w:type="dxa"/>
          </w:tcPr>
          <w:p w:rsidR="00A177CE" w:rsidRPr="004F0486" w:rsidRDefault="00AF5A63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Message XML gửi đi</w:t>
            </w:r>
          </w:p>
        </w:tc>
      </w:tr>
      <w:tr w:rsidR="00A177CE" w:rsidRPr="004F0486" w:rsidTr="00AF5A63">
        <w:trPr>
          <w:jc w:val="center"/>
        </w:trPr>
        <w:tc>
          <w:tcPr>
            <w:tcW w:w="666" w:type="dxa"/>
          </w:tcPr>
          <w:p w:rsidR="00A177CE" w:rsidRPr="004F0486" w:rsidRDefault="002A2555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18</w:t>
            </w:r>
          </w:p>
        </w:tc>
        <w:tc>
          <w:tcPr>
            <w:tcW w:w="2284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 xml:space="preserve">OUT_XML_MSG                    </w:t>
            </w:r>
          </w:p>
        </w:tc>
        <w:tc>
          <w:tcPr>
            <w:tcW w:w="148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CLOB(4000)</w:t>
            </w:r>
          </w:p>
        </w:tc>
        <w:tc>
          <w:tcPr>
            <w:tcW w:w="122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84" w:type="dxa"/>
          </w:tcPr>
          <w:p w:rsidR="00A177CE" w:rsidRPr="004F0486" w:rsidRDefault="00A177CE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094" w:type="dxa"/>
          </w:tcPr>
          <w:p w:rsidR="00A177CE" w:rsidRPr="004F0486" w:rsidRDefault="00AF5A63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Message XML nhận về</w:t>
            </w:r>
          </w:p>
        </w:tc>
      </w:tr>
    </w:tbl>
    <w:p w:rsidR="00B767B5" w:rsidRPr="004F0486" w:rsidRDefault="00B767B5" w:rsidP="00B767B5"/>
    <w:p w:rsidR="005E2C2D" w:rsidRPr="004F0486" w:rsidRDefault="005E2C2D" w:rsidP="005E2C2D">
      <w:pPr>
        <w:pStyle w:val="Heading3"/>
        <w:rPr>
          <w:rFonts w:ascii="Times New Roman" w:hAnsi="Times New Roman"/>
        </w:rPr>
      </w:pPr>
      <w:r w:rsidRPr="004F0486">
        <w:rPr>
          <w:rFonts w:ascii="Times New Roman" w:hAnsi="Times New Roman"/>
        </w:rPr>
        <w:t>Bảng ESB_MSGLOG</w:t>
      </w:r>
    </w:p>
    <w:p w:rsidR="005E2C2D" w:rsidRPr="004F0486" w:rsidRDefault="005E2C2D" w:rsidP="005E2C2D">
      <w:pPr>
        <w:numPr>
          <w:ilvl w:val="0"/>
          <w:numId w:val="3"/>
        </w:numPr>
      </w:pPr>
      <w:r w:rsidRPr="004F0486">
        <w:t xml:space="preserve">Mục đích: Lưu các </w:t>
      </w:r>
      <w:r w:rsidR="004F0486">
        <w:t xml:space="preserve">chi tiết các </w:t>
      </w:r>
      <w:r w:rsidRPr="004F0486">
        <w:t>message request/response khi gọi các dịch vụ.</w:t>
      </w:r>
    </w:p>
    <w:tbl>
      <w:tblPr>
        <w:tblW w:w="4982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678"/>
        <w:gridCol w:w="2066"/>
        <w:gridCol w:w="1628"/>
        <w:gridCol w:w="1114"/>
        <w:gridCol w:w="796"/>
        <w:gridCol w:w="3260"/>
      </w:tblGrid>
      <w:tr w:rsidR="005E2C2D" w:rsidRPr="004F0486" w:rsidTr="004B0467">
        <w:trPr>
          <w:jc w:val="center"/>
        </w:trPr>
        <w:tc>
          <w:tcPr>
            <w:tcW w:w="678" w:type="dxa"/>
            <w:shd w:val="clear" w:color="auto" w:fill="FFE8E1"/>
          </w:tcPr>
          <w:p w:rsidR="005E2C2D" w:rsidRPr="004B0467" w:rsidRDefault="005E2C2D" w:rsidP="00500B07">
            <w:pPr>
              <w:pStyle w:val="NormalTableHeader"/>
              <w:rPr>
                <w:rFonts w:ascii="Times New Roman" w:hAnsi="Times New Roman" w:cs="Times New Roman"/>
              </w:rPr>
            </w:pPr>
            <w:r w:rsidRPr="004B0467">
              <w:rPr>
                <w:rFonts w:ascii="Times New Roman" w:hAnsi="Times New Roman" w:cs="Times New Roman"/>
              </w:rPr>
              <w:t>TT</w:t>
            </w:r>
          </w:p>
        </w:tc>
        <w:tc>
          <w:tcPr>
            <w:tcW w:w="2066" w:type="dxa"/>
            <w:shd w:val="clear" w:color="auto" w:fill="FFE8E1"/>
          </w:tcPr>
          <w:p w:rsidR="005E2C2D" w:rsidRPr="004B0467" w:rsidRDefault="005E2C2D" w:rsidP="00500B07">
            <w:pPr>
              <w:pStyle w:val="NormalTableHeader"/>
              <w:rPr>
                <w:rFonts w:ascii="Times New Roman" w:hAnsi="Times New Roman" w:cs="Times New Roman"/>
              </w:rPr>
            </w:pPr>
            <w:r w:rsidRPr="004B0467">
              <w:rPr>
                <w:rFonts w:ascii="Times New Roman" w:hAnsi="Times New Roman" w:cs="Times New Roman"/>
              </w:rPr>
              <w:t>Tên trường</w:t>
            </w:r>
          </w:p>
        </w:tc>
        <w:tc>
          <w:tcPr>
            <w:tcW w:w="1628" w:type="dxa"/>
            <w:shd w:val="clear" w:color="auto" w:fill="FFE8E1"/>
          </w:tcPr>
          <w:p w:rsidR="005E2C2D" w:rsidRPr="004B0467" w:rsidRDefault="005E2C2D" w:rsidP="00500B07">
            <w:pPr>
              <w:pStyle w:val="NormalTableHeader"/>
              <w:rPr>
                <w:rFonts w:ascii="Times New Roman" w:hAnsi="Times New Roman" w:cs="Times New Roman"/>
              </w:rPr>
            </w:pPr>
            <w:r w:rsidRPr="004B0467">
              <w:rPr>
                <w:rFonts w:ascii="Times New Roman" w:hAnsi="Times New Roman" w:cs="Times New Roman"/>
              </w:rPr>
              <w:t>Loại dữ liệu</w:t>
            </w:r>
          </w:p>
        </w:tc>
        <w:tc>
          <w:tcPr>
            <w:tcW w:w="1114" w:type="dxa"/>
            <w:shd w:val="clear" w:color="auto" w:fill="FFE8E1"/>
          </w:tcPr>
          <w:p w:rsidR="005E2C2D" w:rsidRPr="004B0467" w:rsidRDefault="005E2C2D" w:rsidP="00500B07">
            <w:pPr>
              <w:pStyle w:val="NormalTableHeader"/>
              <w:rPr>
                <w:rFonts w:ascii="Times New Roman" w:hAnsi="Times New Roman" w:cs="Times New Roman"/>
              </w:rPr>
            </w:pPr>
            <w:r w:rsidRPr="004B0467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796" w:type="dxa"/>
            <w:shd w:val="clear" w:color="auto" w:fill="FFE8E1"/>
          </w:tcPr>
          <w:p w:rsidR="005E2C2D" w:rsidRPr="004B0467" w:rsidRDefault="005E2C2D" w:rsidP="00500B07">
            <w:pPr>
              <w:pStyle w:val="NormalTableHeader"/>
              <w:rPr>
                <w:rFonts w:ascii="Times New Roman" w:hAnsi="Times New Roman" w:cs="Times New Roman"/>
              </w:rPr>
            </w:pPr>
            <w:r w:rsidRPr="004B0467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260" w:type="dxa"/>
            <w:shd w:val="clear" w:color="auto" w:fill="FFE8E1"/>
          </w:tcPr>
          <w:p w:rsidR="005E2C2D" w:rsidRPr="004B0467" w:rsidRDefault="005E2C2D" w:rsidP="00500B07">
            <w:pPr>
              <w:pStyle w:val="NormalTableHeader"/>
              <w:rPr>
                <w:rFonts w:ascii="Times New Roman" w:hAnsi="Times New Roman" w:cs="Times New Roman"/>
              </w:rPr>
            </w:pPr>
            <w:r w:rsidRPr="004B0467">
              <w:rPr>
                <w:rFonts w:ascii="Times New Roman" w:hAnsi="Times New Roman" w:cs="Times New Roman"/>
              </w:rPr>
              <w:t>Mô tả</w:t>
            </w:r>
          </w:p>
        </w:tc>
      </w:tr>
      <w:tr w:rsidR="004F0486" w:rsidRPr="004F0486" w:rsidTr="004B0467">
        <w:trPr>
          <w:jc w:val="center"/>
        </w:trPr>
        <w:tc>
          <w:tcPr>
            <w:tcW w:w="678" w:type="dxa"/>
          </w:tcPr>
          <w:p w:rsidR="004F0486" w:rsidRPr="004B0467" w:rsidRDefault="004F0486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1</w:t>
            </w:r>
          </w:p>
        </w:tc>
        <w:tc>
          <w:tcPr>
            <w:tcW w:w="2066" w:type="dxa"/>
          </w:tcPr>
          <w:p w:rsidR="004F0486" w:rsidRPr="004B0467" w:rsidRDefault="004F0486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TX_NUM</w:t>
            </w:r>
          </w:p>
        </w:tc>
        <w:tc>
          <w:tcPr>
            <w:tcW w:w="1628" w:type="dxa"/>
          </w:tcPr>
          <w:p w:rsidR="004F0486" w:rsidRPr="004B0467" w:rsidRDefault="004F0486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VARCHAR(20)</w:t>
            </w:r>
          </w:p>
        </w:tc>
        <w:tc>
          <w:tcPr>
            <w:tcW w:w="1114" w:type="dxa"/>
          </w:tcPr>
          <w:p w:rsidR="004F0486" w:rsidRPr="004B0467" w:rsidRDefault="004F0486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FK</w:t>
            </w:r>
          </w:p>
        </w:tc>
        <w:tc>
          <w:tcPr>
            <w:tcW w:w="796" w:type="dxa"/>
          </w:tcPr>
          <w:p w:rsidR="004F0486" w:rsidRPr="004B0467" w:rsidRDefault="004F0486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60" w:type="dxa"/>
          </w:tcPr>
          <w:p w:rsidR="004F0486" w:rsidRPr="004B0467" w:rsidRDefault="004F0486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Số bút toán giao dịch</w:t>
            </w:r>
          </w:p>
        </w:tc>
      </w:tr>
      <w:tr w:rsidR="004F0486" w:rsidRPr="004F0486" w:rsidTr="004B0467">
        <w:trPr>
          <w:jc w:val="center"/>
        </w:trPr>
        <w:tc>
          <w:tcPr>
            <w:tcW w:w="678" w:type="dxa"/>
          </w:tcPr>
          <w:p w:rsidR="004F0486" w:rsidRPr="004B0467" w:rsidRDefault="004F0486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2</w:t>
            </w:r>
          </w:p>
        </w:tc>
        <w:tc>
          <w:tcPr>
            <w:tcW w:w="2066" w:type="dxa"/>
          </w:tcPr>
          <w:p w:rsidR="004F0486" w:rsidRPr="004B0467" w:rsidRDefault="004F0486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TX_DATE</w:t>
            </w:r>
          </w:p>
        </w:tc>
        <w:tc>
          <w:tcPr>
            <w:tcW w:w="1628" w:type="dxa"/>
          </w:tcPr>
          <w:p w:rsidR="004F0486" w:rsidRPr="004B0467" w:rsidRDefault="004F0486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VARCHAR(8)</w:t>
            </w:r>
          </w:p>
        </w:tc>
        <w:tc>
          <w:tcPr>
            <w:tcW w:w="1114" w:type="dxa"/>
          </w:tcPr>
          <w:p w:rsidR="004F0486" w:rsidRPr="004B0467" w:rsidRDefault="004F0486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6" w:type="dxa"/>
          </w:tcPr>
          <w:p w:rsidR="004F0486" w:rsidRPr="004B0467" w:rsidRDefault="004F0486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60" w:type="dxa"/>
          </w:tcPr>
          <w:p w:rsidR="004F0486" w:rsidRPr="004B0467" w:rsidRDefault="004F0486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Ngày bút toán</w:t>
            </w:r>
          </w:p>
        </w:tc>
      </w:tr>
      <w:tr w:rsidR="00192BA3" w:rsidRPr="004F0486" w:rsidTr="004B0467">
        <w:trPr>
          <w:jc w:val="center"/>
        </w:trPr>
        <w:tc>
          <w:tcPr>
            <w:tcW w:w="678" w:type="dxa"/>
          </w:tcPr>
          <w:p w:rsidR="00192BA3" w:rsidRPr="004B0467" w:rsidRDefault="00192BA3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3</w:t>
            </w:r>
          </w:p>
        </w:tc>
        <w:tc>
          <w:tcPr>
            <w:tcW w:w="2066" w:type="dxa"/>
          </w:tcPr>
          <w:p w:rsidR="00192BA3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TRAN_SN</w:t>
            </w:r>
          </w:p>
        </w:tc>
        <w:tc>
          <w:tcPr>
            <w:tcW w:w="1628" w:type="dxa"/>
          </w:tcPr>
          <w:p w:rsidR="00192BA3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VARCHAR(20)</w:t>
            </w:r>
          </w:p>
        </w:tc>
        <w:tc>
          <w:tcPr>
            <w:tcW w:w="1114" w:type="dxa"/>
          </w:tcPr>
          <w:p w:rsidR="00192BA3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6" w:type="dxa"/>
          </w:tcPr>
          <w:p w:rsidR="00192BA3" w:rsidRPr="004B0467" w:rsidRDefault="00192BA3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60" w:type="dxa"/>
          </w:tcPr>
          <w:p w:rsidR="00192BA3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Số giao dịch sinh bởi chương trình nguồn</w:t>
            </w:r>
          </w:p>
          <w:p w:rsidR="00192BA3" w:rsidRPr="00192BA3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</w:rPr>
            </w:pPr>
            <w:r w:rsidRPr="00192BA3">
              <w:rPr>
                <w:rFonts w:ascii="Times New Roman" w:hAnsi="Times New Roman" w:cs="Times New Roman"/>
              </w:rPr>
              <w:t>Trong trường hợp message input XML chỉ gồm 1 giao dịch thì đây chính là SENDER_TRAN_SN</w:t>
            </w:r>
          </w:p>
          <w:p w:rsidR="00192BA3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192BA3">
              <w:rPr>
                <w:rFonts w:ascii="Times New Roman" w:hAnsi="Times New Roman" w:cs="Times New Roman"/>
              </w:rPr>
              <w:lastRenderedPageBreak/>
              <w:t>Trong trường hợp message input XML gồm nhiều giao dịch trong 1 message thì với mỗi giao dịch này chương trình nguồn phải sinh ra một số tran_sn</w:t>
            </w:r>
            <w:r>
              <w:rPr>
                <w:rFonts w:ascii="Times New Roman" w:hAnsi="Times New Roman" w:cs="Times New Roman"/>
                <w:i w:val="0"/>
              </w:rPr>
              <w:t xml:space="preserve"> </w:t>
            </w:r>
          </w:p>
        </w:tc>
      </w:tr>
      <w:tr w:rsidR="005E2C2D" w:rsidRPr="004F0486" w:rsidTr="004B0467">
        <w:trPr>
          <w:jc w:val="center"/>
        </w:trPr>
        <w:tc>
          <w:tcPr>
            <w:tcW w:w="678" w:type="dxa"/>
          </w:tcPr>
          <w:p w:rsidR="005E2C2D" w:rsidRPr="004B0467" w:rsidRDefault="002A2555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lastRenderedPageBreak/>
              <w:t>4</w:t>
            </w:r>
          </w:p>
        </w:tc>
        <w:tc>
          <w:tcPr>
            <w:tcW w:w="2066" w:type="dxa"/>
          </w:tcPr>
          <w:p w:rsidR="005E2C2D" w:rsidRPr="004B0467" w:rsidRDefault="004F0486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SND</w:t>
            </w:r>
            <w:r w:rsidR="005E2C2D" w:rsidRPr="004B0467">
              <w:rPr>
                <w:rFonts w:ascii="Times New Roman" w:hAnsi="Times New Roman" w:cs="Times New Roman"/>
                <w:i w:val="0"/>
              </w:rPr>
              <w:t xml:space="preserve">_TRAN_SN                        </w:t>
            </w:r>
          </w:p>
        </w:tc>
        <w:tc>
          <w:tcPr>
            <w:tcW w:w="1628" w:type="dxa"/>
          </w:tcPr>
          <w:p w:rsidR="005E2C2D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VARCHAR(20)</w:t>
            </w:r>
          </w:p>
        </w:tc>
        <w:tc>
          <w:tcPr>
            <w:tcW w:w="1114" w:type="dxa"/>
          </w:tcPr>
          <w:p w:rsidR="005E2C2D" w:rsidRPr="004B0467" w:rsidRDefault="005E2C2D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6" w:type="dxa"/>
          </w:tcPr>
          <w:p w:rsidR="005E2C2D" w:rsidRPr="004B0467" w:rsidRDefault="005E2C2D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60" w:type="dxa"/>
          </w:tcPr>
          <w:p w:rsidR="005E2C2D" w:rsidRPr="004B0467" w:rsidRDefault="004B0467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Số giao dịch</w:t>
            </w:r>
            <w:r w:rsidR="004F0486" w:rsidRPr="004B0467">
              <w:rPr>
                <w:rFonts w:ascii="Times New Roman" w:hAnsi="Times New Roman" w:cs="Times New Roman"/>
                <w:i w:val="0"/>
              </w:rPr>
              <w:t xml:space="preserve"> (sinh bởi ESB)</w:t>
            </w:r>
          </w:p>
          <w:p w:rsidR="004B0467" w:rsidRPr="004B0467" w:rsidRDefault="004B0467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Các hệ thống bị gọi sẽ lưu lại thông tin này dùng làm đối chiếu ngược lại với ESB</w:t>
            </w:r>
          </w:p>
          <w:p w:rsidR="004F0486" w:rsidRPr="004B0467" w:rsidRDefault="004B0467" w:rsidP="004B046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(</w:t>
            </w:r>
            <w:r w:rsidR="004F0486" w:rsidRPr="004B0467">
              <w:rPr>
                <w:rFonts w:ascii="Times New Roman" w:hAnsi="Times New Roman" w:cs="Times New Roman"/>
                <w:i w:val="0"/>
              </w:rPr>
              <w:t xml:space="preserve">Vào core thì đây là số sequence,số ref </w:t>
            </w:r>
            <w:r w:rsidRPr="004B0467">
              <w:rPr>
                <w:rFonts w:ascii="Times New Roman" w:hAnsi="Times New Roman" w:cs="Times New Roman"/>
                <w:i w:val="0"/>
              </w:rPr>
              <w:t>…)</w:t>
            </w:r>
          </w:p>
        </w:tc>
      </w:tr>
      <w:tr w:rsidR="00192BA3" w:rsidRPr="004F0486" w:rsidTr="004B0467">
        <w:trPr>
          <w:jc w:val="center"/>
        </w:trPr>
        <w:tc>
          <w:tcPr>
            <w:tcW w:w="678" w:type="dxa"/>
          </w:tcPr>
          <w:p w:rsidR="00192BA3" w:rsidRPr="004B0467" w:rsidRDefault="00192BA3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5</w:t>
            </w:r>
          </w:p>
        </w:tc>
        <w:tc>
          <w:tcPr>
            <w:tcW w:w="2066" w:type="dxa"/>
          </w:tcPr>
          <w:p w:rsidR="00192BA3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 xml:space="preserve">SND_TRAN_DATE                     </w:t>
            </w:r>
          </w:p>
        </w:tc>
        <w:tc>
          <w:tcPr>
            <w:tcW w:w="1628" w:type="dxa"/>
          </w:tcPr>
          <w:p w:rsidR="00192BA3" w:rsidRPr="004F0486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VARCHAR(8)</w:t>
            </w:r>
          </w:p>
        </w:tc>
        <w:tc>
          <w:tcPr>
            <w:tcW w:w="1114" w:type="dxa"/>
          </w:tcPr>
          <w:p w:rsidR="00192BA3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6" w:type="dxa"/>
          </w:tcPr>
          <w:p w:rsidR="00192BA3" w:rsidRPr="004B0467" w:rsidRDefault="00192BA3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60" w:type="dxa"/>
          </w:tcPr>
          <w:p w:rsidR="00192BA3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Ngày gửi (sinh bởi ESB)</w:t>
            </w:r>
          </w:p>
        </w:tc>
      </w:tr>
      <w:tr w:rsidR="00192BA3" w:rsidRPr="004F0486" w:rsidTr="004B0467">
        <w:trPr>
          <w:jc w:val="center"/>
        </w:trPr>
        <w:tc>
          <w:tcPr>
            <w:tcW w:w="678" w:type="dxa"/>
          </w:tcPr>
          <w:p w:rsidR="00192BA3" w:rsidRPr="004B0467" w:rsidRDefault="00192BA3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6</w:t>
            </w:r>
          </w:p>
        </w:tc>
        <w:tc>
          <w:tcPr>
            <w:tcW w:w="2066" w:type="dxa"/>
          </w:tcPr>
          <w:p w:rsidR="00192BA3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SND_TIME</w:t>
            </w:r>
          </w:p>
        </w:tc>
        <w:tc>
          <w:tcPr>
            <w:tcW w:w="1628" w:type="dxa"/>
          </w:tcPr>
          <w:p w:rsidR="00192BA3" w:rsidRPr="004F0486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VARCHAR(8)</w:t>
            </w:r>
          </w:p>
        </w:tc>
        <w:tc>
          <w:tcPr>
            <w:tcW w:w="1114" w:type="dxa"/>
          </w:tcPr>
          <w:p w:rsidR="00192BA3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6" w:type="dxa"/>
          </w:tcPr>
          <w:p w:rsidR="00192BA3" w:rsidRPr="004B0467" w:rsidRDefault="00192BA3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60" w:type="dxa"/>
          </w:tcPr>
          <w:p w:rsidR="00192BA3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Giờ gửi (sinh bởi ESB)</w:t>
            </w:r>
          </w:p>
        </w:tc>
      </w:tr>
      <w:tr w:rsidR="00192BA3" w:rsidRPr="004F0486" w:rsidTr="004B0467">
        <w:trPr>
          <w:jc w:val="center"/>
        </w:trPr>
        <w:tc>
          <w:tcPr>
            <w:tcW w:w="678" w:type="dxa"/>
          </w:tcPr>
          <w:p w:rsidR="00192BA3" w:rsidRPr="004B0467" w:rsidRDefault="00192BA3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7</w:t>
            </w:r>
          </w:p>
        </w:tc>
        <w:tc>
          <w:tcPr>
            <w:tcW w:w="2066" w:type="dxa"/>
          </w:tcPr>
          <w:p w:rsidR="00192BA3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 xml:space="preserve">RCV_TRAN_DATE                 </w:t>
            </w:r>
          </w:p>
        </w:tc>
        <w:tc>
          <w:tcPr>
            <w:tcW w:w="1628" w:type="dxa"/>
          </w:tcPr>
          <w:p w:rsidR="00192BA3" w:rsidRPr="004F0486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VARCHAR(8)</w:t>
            </w:r>
          </w:p>
        </w:tc>
        <w:tc>
          <w:tcPr>
            <w:tcW w:w="1114" w:type="dxa"/>
          </w:tcPr>
          <w:p w:rsidR="00192BA3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6" w:type="dxa"/>
          </w:tcPr>
          <w:p w:rsidR="00192BA3" w:rsidRPr="004B0467" w:rsidRDefault="00192BA3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60" w:type="dxa"/>
          </w:tcPr>
          <w:p w:rsidR="00192BA3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Ngày nhân message được phản hồi</w:t>
            </w:r>
          </w:p>
        </w:tc>
      </w:tr>
      <w:tr w:rsidR="00192BA3" w:rsidRPr="004F0486" w:rsidTr="004B0467">
        <w:trPr>
          <w:jc w:val="center"/>
        </w:trPr>
        <w:tc>
          <w:tcPr>
            <w:tcW w:w="678" w:type="dxa"/>
          </w:tcPr>
          <w:p w:rsidR="00192BA3" w:rsidRPr="004B0467" w:rsidRDefault="00192BA3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8</w:t>
            </w:r>
          </w:p>
        </w:tc>
        <w:tc>
          <w:tcPr>
            <w:tcW w:w="2066" w:type="dxa"/>
          </w:tcPr>
          <w:p w:rsidR="00192BA3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 xml:space="preserve">RCV_TIME                   </w:t>
            </w:r>
          </w:p>
        </w:tc>
        <w:tc>
          <w:tcPr>
            <w:tcW w:w="1628" w:type="dxa"/>
          </w:tcPr>
          <w:p w:rsidR="00192BA3" w:rsidRPr="004F0486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VARCHAR(8)</w:t>
            </w:r>
          </w:p>
        </w:tc>
        <w:tc>
          <w:tcPr>
            <w:tcW w:w="1114" w:type="dxa"/>
          </w:tcPr>
          <w:p w:rsidR="00192BA3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6" w:type="dxa"/>
          </w:tcPr>
          <w:p w:rsidR="00192BA3" w:rsidRPr="004B0467" w:rsidRDefault="00192BA3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60" w:type="dxa"/>
          </w:tcPr>
          <w:p w:rsidR="00192BA3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Giờ nhận được message phản hồi</w:t>
            </w:r>
          </w:p>
          <w:p w:rsidR="00192BA3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</w:rPr>
            </w:pPr>
            <w:r w:rsidRPr="004B0467">
              <w:rPr>
                <w:rFonts w:ascii="Times New Roman" w:hAnsi="Times New Roman" w:cs="Times New Roman"/>
              </w:rPr>
              <w:t>(So sánh giữa giờ gửi/nhận để biết được thời gian xử lý message)</w:t>
            </w:r>
          </w:p>
        </w:tc>
      </w:tr>
      <w:tr w:rsidR="004B0467" w:rsidRPr="004F0486" w:rsidTr="004B0467">
        <w:trPr>
          <w:jc w:val="center"/>
        </w:trPr>
        <w:tc>
          <w:tcPr>
            <w:tcW w:w="678" w:type="dxa"/>
          </w:tcPr>
          <w:p w:rsidR="004B0467" w:rsidRPr="004B0467" w:rsidRDefault="004B0467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9</w:t>
            </w:r>
          </w:p>
        </w:tc>
        <w:tc>
          <w:tcPr>
            <w:tcW w:w="2066" w:type="dxa"/>
          </w:tcPr>
          <w:p w:rsidR="004B0467" w:rsidRPr="004B0467" w:rsidRDefault="004B0467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 xml:space="preserve">RESP_CODE                      </w:t>
            </w:r>
          </w:p>
        </w:tc>
        <w:tc>
          <w:tcPr>
            <w:tcW w:w="1628" w:type="dxa"/>
          </w:tcPr>
          <w:p w:rsidR="004B0467" w:rsidRPr="004B0467" w:rsidRDefault="004B0467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VARCHAR(3)</w:t>
            </w:r>
          </w:p>
        </w:tc>
        <w:tc>
          <w:tcPr>
            <w:tcW w:w="1114" w:type="dxa"/>
          </w:tcPr>
          <w:p w:rsidR="004B0467" w:rsidRPr="004B0467" w:rsidRDefault="004B0467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6" w:type="dxa"/>
          </w:tcPr>
          <w:p w:rsidR="004B0467" w:rsidRPr="004B0467" w:rsidRDefault="004B0467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60" w:type="dxa"/>
          </w:tcPr>
          <w:p w:rsidR="004B0467" w:rsidRPr="004B0467" w:rsidRDefault="004B0467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Mã lỗi trả về</w:t>
            </w:r>
          </w:p>
        </w:tc>
      </w:tr>
      <w:tr w:rsidR="004B0467" w:rsidRPr="004F0486" w:rsidTr="004B0467">
        <w:trPr>
          <w:jc w:val="center"/>
        </w:trPr>
        <w:tc>
          <w:tcPr>
            <w:tcW w:w="678" w:type="dxa"/>
          </w:tcPr>
          <w:p w:rsidR="004B0467" w:rsidRPr="004B0467" w:rsidRDefault="004B0467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10</w:t>
            </w:r>
          </w:p>
        </w:tc>
        <w:tc>
          <w:tcPr>
            <w:tcW w:w="2066" w:type="dxa"/>
          </w:tcPr>
          <w:p w:rsidR="004B0467" w:rsidRPr="004B0467" w:rsidRDefault="004B0467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 xml:space="preserve">RESP_MSG                       </w:t>
            </w:r>
          </w:p>
        </w:tc>
        <w:tc>
          <w:tcPr>
            <w:tcW w:w="1628" w:type="dxa"/>
          </w:tcPr>
          <w:p w:rsidR="004B0467" w:rsidRPr="004B0467" w:rsidRDefault="004B0467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VARCHAR(200)</w:t>
            </w:r>
          </w:p>
        </w:tc>
        <w:tc>
          <w:tcPr>
            <w:tcW w:w="1114" w:type="dxa"/>
          </w:tcPr>
          <w:p w:rsidR="004B0467" w:rsidRPr="004B0467" w:rsidRDefault="004B0467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6" w:type="dxa"/>
          </w:tcPr>
          <w:p w:rsidR="004B0467" w:rsidRPr="004B0467" w:rsidRDefault="004B0467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60" w:type="dxa"/>
          </w:tcPr>
          <w:p w:rsidR="004B0467" w:rsidRPr="004B0467" w:rsidRDefault="004B0467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Mô tả lỗi trả về</w:t>
            </w:r>
          </w:p>
        </w:tc>
      </w:tr>
      <w:tr w:rsidR="004B0467" w:rsidRPr="004F0486" w:rsidTr="004B0467">
        <w:trPr>
          <w:jc w:val="center"/>
        </w:trPr>
        <w:tc>
          <w:tcPr>
            <w:tcW w:w="678" w:type="dxa"/>
          </w:tcPr>
          <w:p w:rsidR="004B0467" w:rsidRPr="004B0467" w:rsidRDefault="004B0467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11</w:t>
            </w:r>
          </w:p>
        </w:tc>
        <w:tc>
          <w:tcPr>
            <w:tcW w:w="2066" w:type="dxa"/>
          </w:tcPr>
          <w:p w:rsidR="004B0467" w:rsidRPr="004B0467" w:rsidRDefault="004B0467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IN_MESSAGE</w:t>
            </w:r>
          </w:p>
        </w:tc>
        <w:tc>
          <w:tcPr>
            <w:tcW w:w="1628" w:type="dxa"/>
          </w:tcPr>
          <w:p w:rsidR="004B0467" w:rsidRPr="004B0467" w:rsidRDefault="004B0467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CLOB(4000)</w:t>
            </w:r>
          </w:p>
        </w:tc>
        <w:tc>
          <w:tcPr>
            <w:tcW w:w="1114" w:type="dxa"/>
          </w:tcPr>
          <w:p w:rsidR="004B0467" w:rsidRPr="004B0467" w:rsidRDefault="004B0467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6" w:type="dxa"/>
          </w:tcPr>
          <w:p w:rsidR="004B0467" w:rsidRPr="004B0467" w:rsidRDefault="004B0467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60" w:type="dxa"/>
          </w:tcPr>
          <w:p w:rsidR="004B0467" w:rsidRPr="004B0467" w:rsidRDefault="004B0467" w:rsidP="004B046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Nội dung nessage gửi đi</w:t>
            </w:r>
          </w:p>
        </w:tc>
      </w:tr>
      <w:tr w:rsidR="004B0467" w:rsidRPr="004F0486" w:rsidTr="004B0467">
        <w:trPr>
          <w:jc w:val="center"/>
        </w:trPr>
        <w:tc>
          <w:tcPr>
            <w:tcW w:w="678" w:type="dxa"/>
          </w:tcPr>
          <w:p w:rsidR="004B0467" w:rsidRPr="004B0467" w:rsidRDefault="004B0467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12</w:t>
            </w:r>
          </w:p>
        </w:tc>
        <w:tc>
          <w:tcPr>
            <w:tcW w:w="2066" w:type="dxa"/>
          </w:tcPr>
          <w:p w:rsidR="004B0467" w:rsidRPr="004B0467" w:rsidRDefault="004B0467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OUT_MESSAGE</w:t>
            </w:r>
          </w:p>
        </w:tc>
        <w:tc>
          <w:tcPr>
            <w:tcW w:w="1628" w:type="dxa"/>
          </w:tcPr>
          <w:p w:rsidR="004B0467" w:rsidRPr="004B0467" w:rsidRDefault="004B0467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CLOB(4000)</w:t>
            </w:r>
          </w:p>
        </w:tc>
        <w:tc>
          <w:tcPr>
            <w:tcW w:w="1114" w:type="dxa"/>
          </w:tcPr>
          <w:p w:rsidR="004B0467" w:rsidRPr="004B0467" w:rsidRDefault="004B0467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6" w:type="dxa"/>
          </w:tcPr>
          <w:p w:rsidR="004B0467" w:rsidRPr="004B0467" w:rsidRDefault="004B0467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60" w:type="dxa"/>
          </w:tcPr>
          <w:p w:rsidR="004B0467" w:rsidRPr="004B0467" w:rsidRDefault="004B0467" w:rsidP="004B046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Nội dung message nhận về</w:t>
            </w:r>
          </w:p>
        </w:tc>
      </w:tr>
      <w:tr w:rsidR="009556CB" w:rsidRPr="004F0486" w:rsidTr="004B0467">
        <w:trPr>
          <w:jc w:val="center"/>
        </w:trPr>
        <w:tc>
          <w:tcPr>
            <w:tcW w:w="678" w:type="dxa"/>
            <w:shd w:val="clear" w:color="auto" w:fill="DAEEF3" w:themeFill="accent5" w:themeFillTint="33"/>
          </w:tcPr>
          <w:p w:rsidR="009556CB" w:rsidRPr="004B0467" w:rsidRDefault="004B0467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13</w:t>
            </w:r>
          </w:p>
        </w:tc>
        <w:tc>
          <w:tcPr>
            <w:tcW w:w="2066" w:type="dxa"/>
            <w:shd w:val="clear" w:color="auto" w:fill="DAEEF3" w:themeFill="accent5" w:themeFillTint="33"/>
          </w:tcPr>
          <w:p w:rsidR="009556CB" w:rsidRPr="004B0467" w:rsidRDefault="009556CB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TELLER_ID</w:t>
            </w:r>
          </w:p>
        </w:tc>
        <w:tc>
          <w:tcPr>
            <w:tcW w:w="1628" w:type="dxa"/>
            <w:shd w:val="clear" w:color="auto" w:fill="DAEEF3" w:themeFill="accent5" w:themeFillTint="33"/>
          </w:tcPr>
          <w:p w:rsidR="009556CB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VARCHAR(1</w:t>
            </w:r>
            <w:r w:rsidRPr="004B0467">
              <w:rPr>
                <w:rFonts w:ascii="Times New Roman" w:hAnsi="Times New Roman" w:cs="Times New Roman"/>
                <w:i w:val="0"/>
              </w:rPr>
              <w:t>0)</w:t>
            </w:r>
          </w:p>
        </w:tc>
        <w:tc>
          <w:tcPr>
            <w:tcW w:w="1114" w:type="dxa"/>
            <w:shd w:val="clear" w:color="auto" w:fill="DAEEF3" w:themeFill="accent5" w:themeFillTint="33"/>
          </w:tcPr>
          <w:p w:rsidR="009556CB" w:rsidRPr="004B0467" w:rsidRDefault="009556CB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6" w:type="dxa"/>
            <w:shd w:val="clear" w:color="auto" w:fill="DAEEF3" w:themeFill="accent5" w:themeFillTint="33"/>
          </w:tcPr>
          <w:p w:rsidR="009556CB" w:rsidRPr="004B0467" w:rsidRDefault="009556CB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60" w:type="dxa"/>
            <w:shd w:val="clear" w:color="auto" w:fill="DAEEF3" w:themeFill="accent5" w:themeFillTint="33"/>
          </w:tcPr>
          <w:p w:rsidR="009556CB" w:rsidRPr="004B0467" w:rsidRDefault="009556CB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Mã giao dịch viên thực hiện giao dịch</w:t>
            </w:r>
          </w:p>
          <w:p w:rsidR="009556CB" w:rsidRPr="004B0467" w:rsidRDefault="009556CB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(Trong trường hợp gửi vào core)</w:t>
            </w:r>
          </w:p>
        </w:tc>
      </w:tr>
      <w:tr w:rsidR="009556CB" w:rsidRPr="004F0486" w:rsidTr="004B0467">
        <w:trPr>
          <w:jc w:val="center"/>
        </w:trPr>
        <w:tc>
          <w:tcPr>
            <w:tcW w:w="678" w:type="dxa"/>
            <w:shd w:val="clear" w:color="auto" w:fill="DAEEF3" w:themeFill="accent5" w:themeFillTint="33"/>
          </w:tcPr>
          <w:p w:rsidR="009556CB" w:rsidRPr="004B0467" w:rsidRDefault="004B0467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14</w:t>
            </w:r>
          </w:p>
        </w:tc>
        <w:tc>
          <w:tcPr>
            <w:tcW w:w="2066" w:type="dxa"/>
            <w:shd w:val="clear" w:color="auto" w:fill="DAEEF3" w:themeFill="accent5" w:themeFillTint="33"/>
          </w:tcPr>
          <w:p w:rsidR="009556CB" w:rsidRPr="004B0467" w:rsidRDefault="009556CB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APPROVER_ID</w:t>
            </w:r>
          </w:p>
        </w:tc>
        <w:tc>
          <w:tcPr>
            <w:tcW w:w="1628" w:type="dxa"/>
            <w:shd w:val="clear" w:color="auto" w:fill="DAEEF3" w:themeFill="accent5" w:themeFillTint="33"/>
          </w:tcPr>
          <w:p w:rsidR="009556CB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VARCHAR(1</w:t>
            </w:r>
            <w:r w:rsidRPr="004B0467">
              <w:rPr>
                <w:rFonts w:ascii="Times New Roman" w:hAnsi="Times New Roman" w:cs="Times New Roman"/>
                <w:i w:val="0"/>
              </w:rPr>
              <w:t>0)</w:t>
            </w:r>
          </w:p>
        </w:tc>
        <w:tc>
          <w:tcPr>
            <w:tcW w:w="1114" w:type="dxa"/>
            <w:shd w:val="clear" w:color="auto" w:fill="DAEEF3" w:themeFill="accent5" w:themeFillTint="33"/>
          </w:tcPr>
          <w:p w:rsidR="009556CB" w:rsidRPr="004B0467" w:rsidRDefault="009556CB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6" w:type="dxa"/>
            <w:shd w:val="clear" w:color="auto" w:fill="DAEEF3" w:themeFill="accent5" w:themeFillTint="33"/>
          </w:tcPr>
          <w:p w:rsidR="009556CB" w:rsidRPr="004B0467" w:rsidRDefault="009556CB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60" w:type="dxa"/>
            <w:shd w:val="clear" w:color="auto" w:fill="DAEEF3" w:themeFill="accent5" w:themeFillTint="33"/>
          </w:tcPr>
          <w:p w:rsidR="009556CB" w:rsidRPr="004B0467" w:rsidRDefault="009556CB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Mã kiểm soát viên thực hiện giao dịch</w:t>
            </w:r>
          </w:p>
          <w:p w:rsidR="009556CB" w:rsidRPr="004B0467" w:rsidRDefault="009556CB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(Trong trường hợp gửi vào core)</w:t>
            </w:r>
          </w:p>
        </w:tc>
      </w:tr>
      <w:tr w:rsidR="005E2C2D" w:rsidRPr="004F0486" w:rsidTr="004B0467">
        <w:trPr>
          <w:jc w:val="center"/>
        </w:trPr>
        <w:tc>
          <w:tcPr>
            <w:tcW w:w="678" w:type="dxa"/>
            <w:shd w:val="clear" w:color="auto" w:fill="DAEEF3" w:themeFill="accent5" w:themeFillTint="33"/>
          </w:tcPr>
          <w:p w:rsidR="005E2C2D" w:rsidRPr="004B0467" w:rsidRDefault="004B0467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15</w:t>
            </w:r>
          </w:p>
        </w:tc>
        <w:tc>
          <w:tcPr>
            <w:tcW w:w="2066" w:type="dxa"/>
            <w:shd w:val="clear" w:color="auto" w:fill="DAEEF3" w:themeFill="accent5" w:themeFillTint="33"/>
          </w:tcPr>
          <w:p w:rsidR="005E2C2D" w:rsidRPr="004B0467" w:rsidRDefault="005E2C2D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REF_APP_ID</w:t>
            </w:r>
          </w:p>
        </w:tc>
        <w:tc>
          <w:tcPr>
            <w:tcW w:w="1628" w:type="dxa"/>
            <w:shd w:val="clear" w:color="auto" w:fill="DAEEF3" w:themeFill="accent5" w:themeFillTint="33"/>
          </w:tcPr>
          <w:p w:rsidR="005E2C2D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VARCHAR(1</w:t>
            </w:r>
            <w:r w:rsidRPr="004B0467">
              <w:rPr>
                <w:rFonts w:ascii="Times New Roman" w:hAnsi="Times New Roman" w:cs="Times New Roman"/>
                <w:i w:val="0"/>
              </w:rPr>
              <w:t>0)</w:t>
            </w:r>
          </w:p>
        </w:tc>
        <w:tc>
          <w:tcPr>
            <w:tcW w:w="1114" w:type="dxa"/>
            <w:shd w:val="clear" w:color="auto" w:fill="DAEEF3" w:themeFill="accent5" w:themeFillTint="33"/>
          </w:tcPr>
          <w:p w:rsidR="005E2C2D" w:rsidRPr="004B0467" w:rsidRDefault="005E2C2D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6" w:type="dxa"/>
            <w:shd w:val="clear" w:color="auto" w:fill="DAEEF3" w:themeFill="accent5" w:themeFillTint="33"/>
          </w:tcPr>
          <w:p w:rsidR="005E2C2D" w:rsidRPr="004B0467" w:rsidRDefault="005E2C2D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60" w:type="dxa"/>
            <w:shd w:val="clear" w:color="auto" w:fill="DAEEF3" w:themeFill="accent5" w:themeFillTint="33"/>
          </w:tcPr>
          <w:p w:rsidR="005E2C2D" w:rsidRPr="004B0467" w:rsidRDefault="009556CB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Tham chiếu đến ứng dụng nào?</w:t>
            </w:r>
          </w:p>
        </w:tc>
      </w:tr>
      <w:tr w:rsidR="005E2C2D" w:rsidRPr="004F0486" w:rsidTr="004B0467">
        <w:trPr>
          <w:jc w:val="center"/>
        </w:trPr>
        <w:tc>
          <w:tcPr>
            <w:tcW w:w="678" w:type="dxa"/>
            <w:shd w:val="clear" w:color="auto" w:fill="DAEEF3" w:themeFill="accent5" w:themeFillTint="33"/>
          </w:tcPr>
          <w:p w:rsidR="005E2C2D" w:rsidRPr="004B0467" w:rsidRDefault="002A2555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1</w:t>
            </w:r>
            <w:r w:rsidR="004B0467">
              <w:rPr>
                <w:rFonts w:ascii="Times New Roman" w:hAnsi="Times New Roman" w:cs="Times New Roman"/>
                <w:i w:val="0"/>
              </w:rPr>
              <w:t>6</w:t>
            </w:r>
          </w:p>
        </w:tc>
        <w:tc>
          <w:tcPr>
            <w:tcW w:w="2066" w:type="dxa"/>
            <w:shd w:val="clear" w:color="auto" w:fill="DAEEF3" w:themeFill="accent5" w:themeFillTint="33"/>
          </w:tcPr>
          <w:p w:rsidR="005E2C2D" w:rsidRPr="004B0467" w:rsidRDefault="005E2C2D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 xml:space="preserve">REF_SERVICE                    </w:t>
            </w:r>
          </w:p>
        </w:tc>
        <w:tc>
          <w:tcPr>
            <w:tcW w:w="1628" w:type="dxa"/>
            <w:shd w:val="clear" w:color="auto" w:fill="DAEEF3" w:themeFill="accent5" w:themeFillTint="33"/>
          </w:tcPr>
          <w:p w:rsidR="005E2C2D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VARCHAR(1</w:t>
            </w:r>
            <w:r w:rsidRPr="004B0467">
              <w:rPr>
                <w:rFonts w:ascii="Times New Roman" w:hAnsi="Times New Roman" w:cs="Times New Roman"/>
                <w:i w:val="0"/>
              </w:rPr>
              <w:t>0)</w:t>
            </w:r>
          </w:p>
        </w:tc>
        <w:tc>
          <w:tcPr>
            <w:tcW w:w="1114" w:type="dxa"/>
            <w:shd w:val="clear" w:color="auto" w:fill="DAEEF3" w:themeFill="accent5" w:themeFillTint="33"/>
          </w:tcPr>
          <w:p w:rsidR="005E2C2D" w:rsidRPr="004B0467" w:rsidRDefault="005E2C2D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6" w:type="dxa"/>
            <w:shd w:val="clear" w:color="auto" w:fill="DAEEF3" w:themeFill="accent5" w:themeFillTint="33"/>
          </w:tcPr>
          <w:p w:rsidR="005E2C2D" w:rsidRPr="004B0467" w:rsidRDefault="005E2C2D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60" w:type="dxa"/>
            <w:shd w:val="clear" w:color="auto" w:fill="DAEEF3" w:themeFill="accent5" w:themeFillTint="33"/>
          </w:tcPr>
          <w:p w:rsidR="005E2C2D" w:rsidRPr="004B0467" w:rsidRDefault="009556CB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Tham chiếu đến dịch vụ nào</w:t>
            </w:r>
          </w:p>
        </w:tc>
      </w:tr>
      <w:tr w:rsidR="004B0467" w:rsidRPr="004F0486" w:rsidTr="004B0467">
        <w:trPr>
          <w:jc w:val="center"/>
        </w:trPr>
        <w:tc>
          <w:tcPr>
            <w:tcW w:w="678" w:type="dxa"/>
            <w:shd w:val="clear" w:color="auto" w:fill="DAEEF3" w:themeFill="accent5" w:themeFillTint="33"/>
          </w:tcPr>
          <w:p w:rsidR="004B0467" w:rsidRPr="004B0467" w:rsidRDefault="004B0467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17</w:t>
            </w:r>
          </w:p>
        </w:tc>
        <w:tc>
          <w:tcPr>
            <w:tcW w:w="2066" w:type="dxa"/>
            <w:shd w:val="clear" w:color="auto" w:fill="DAEEF3" w:themeFill="accent5" w:themeFillTint="33"/>
          </w:tcPr>
          <w:p w:rsidR="004B0467" w:rsidRPr="004B0467" w:rsidRDefault="004B0467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REF_PORT</w:t>
            </w:r>
          </w:p>
        </w:tc>
        <w:tc>
          <w:tcPr>
            <w:tcW w:w="1628" w:type="dxa"/>
            <w:shd w:val="clear" w:color="auto" w:fill="DAEEF3" w:themeFill="accent5" w:themeFillTint="33"/>
          </w:tcPr>
          <w:p w:rsidR="004B0467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VARCHAR(1</w:t>
            </w:r>
            <w:r w:rsidRPr="004B0467">
              <w:rPr>
                <w:rFonts w:ascii="Times New Roman" w:hAnsi="Times New Roman" w:cs="Times New Roman"/>
                <w:i w:val="0"/>
              </w:rPr>
              <w:t>0)</w:t>
            </w:r>
          </w:p>
        </w:tc>
        <w:tc>
          <w:tcPr>
            <w:tcW w:w="1114" w:type="dxa"/>
            <w:shd w:val="clear" w:color="auto" w:fill="DAEEF3" w:themeFill="accent5" w:themeFillTint="33"/>
          </w:tcPr>
          <w:p w:rsidR="004B0467" w:rsidRPr="004B0467" w:rsidRDefault="004B0467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6" w:type="dxa"/>
            <w:shd w:val="clear" w:color="auto" w:fill="DAEEF3" w:themeFill="accent5" w:themeFillTint="33"/>
          </w:tcPr>
          <w:p w:rsidR="004B0467" w:rsidRPr="004B0467" w:rsidRDefault="004B0467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60" w:type="dxa"/>
            <w:shd w:val="clear" w:color="auto" w:fill="DAEEF3" w:themeFill="accent5" w:themeFillTint="33"/>
          </w:tcPr>
          <w:p w:rsidR="004B0467" w:rsidRPr="004B0467" w:rsidRDefault="004B0467" w:rsidP="004B046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 xml:space="preserve">Sử dụng </w:t>
            </w:r>
            <w:r>
              <w:rPr>
                <w:rFonts w:ascii="Times New Roman" w:hAnsi="Times New Roman" w:cs="Times New Roman"/>
                <w:i w:val="0"/>
              </w:rPr>
              <w:t>cổng</w:t>
            </w:r>
            <w:r w:rsidRPr="004B0467">
              <w:rPr>
                <w:rFonts w:ascii="Times New Roman" w:hAnsi="Times New Roman" w:cs="Times New Roman"/>
                <w:i w:val="0"/>
              </w:rPr>
              <w:t xml:space="preserve"> nào (giao dịch với core)</w:t>
            </w:r>
          </w:p>
        </w:tc>
      </w:tr>
      <w:tr w:rsidR="005E2C2D" w:rsidRPr="004F0486" w:rsidTr="004B0467">
        <w:trPr>
          <w:jc w:val="center"/>
        </w:trPr>
        <w:tc>
          <w:tcPr>
            <w:tcW w:w="678" w:type="dxa"/>
            <w:shd w:val="clear" w:color="auto" w:fill="DAEEF3" w:themeFill="accent5" w:themeFillTint="33"/>
          </w:tcPr>
          <w:p w:rsidR="005E2C2D" w:rsidRPr="004B0467" w:rsidRDefault="009556CB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lastRenderedPageBreak/>
              <w:t>18</w:t>
            </w:r>
          </w:p>
        </w:tc>
        <w:tc>
          <w:tcPr>
            <w:tcW w:w="2066" w:type="dxa"/>
            <w:shd w:val="clear" w:color="auto" w:fill="DAEEF3" w:themeFill="accent5" w:themeFillTint="33"/>
          </w:tcPr>
          <w:p w:rsidR="005E2C2D" w:rsidRPr="004B0467" w:rsidRDefault="005E2C2D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 xml:space="preserve">REF_CHANNEL                    </w:t>
            </w:r>
          </w:p>
        </w:tc>
        <w:tc>
          <w:tcPr>
            <w:tcW w:w="1628" w:type="dxa"/>
            <w:shd w:val="clear" w:color="auto" w:fill="DAEEF3" w:themeFill="accent5" w:themeFillTint="33"/>
          </w:tcPr>
          <w:p w:rsidR="005E2C2D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VARCHAR(1</w:t>
            </w:r>
            <w:r w:rsidRPr="004B0467">
              <w:rPr>
                <w:rFonts w:ascii="Times New Roman" w:hAnsi="Times New Roman" w:cs="Times New Roman"/>
                <w:i w:val="0"/>
              </w:rPr>
              <w:t>0)</w:t>
            </w:r>
          </w:p>
        </w:tc>
        <w:tc>
          <w:tcPr>
            <w:tcW w:w="1114" w:type="dxa"/>
            <w:shd w:val="clear" w:color="auto" w:fill="DAEEF3" w:themeFill="accent5" w:themeFillTint="33"/>
          </w:tcPr>
          <w:p w:rsidR="005E2C2D" w:rsidRPr="004B0467" w:rsidRDefault="005E2C2D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6" w:type="dxa"/>
            <w:shd w:val="clear" w:color="auto" w:fill="DAEEF3" w:themeFill="accent5" w:themeFillTint="33"/>
          </w:tcPr>
          <w:p w:rsidR="005E2C2D" w:rsidRPr="004B0467" w:rsidRDefault="005E2C2D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60" w:type="dxa"/>
            <w:shd w:val="clear" w:color="auto" w:fill="DAEEF3" w:themeFill="accent5" w:themeFillTint="33"/>
          </w:tcPr>
          <w:p w:rsidR="005E2C2D" w:rsidRPr="004B0467" w:rsidRDefault="009556CB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Sử dụng kênh nào (giao dịch với core)</w:t>
            </w:r>
          </w:p>
        </w:tc>
      </w:tr>
      <w:tr w:rsidR="005E2C2D" w:rsidRPr="004F0486" w:rsidTr="004B0467">
        <w:trPr>
          <w:jc w:val="center"/>
        </w:trPr>
        <w:tc>
          <w:tcPr>
            <w:tcW w:w="678" w:type="dxa"/>
            <w:shd w:val="clear" w:color="auto" w:fill="DAEEF3" w:themeFill="accent5" w:themeFillTint="33"/>
          </w:tcPr>
          <w:p w:rsidR="005E2C2D" w:rsidRPr="004B0467" w:rsidRDefault="009556CB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19</w:t>
            </w:r>
          </w:p>
        </w:tc>
        <w:tc>
          <w:tcPr>
            <w:tcW w:w="2066" w:type="dxa"/>
            <w:shd w:val="clear" w:color="auto" w:fill="DAEEF3" w:themeFill="accent5" w:themeFillTint="33"/>
          </w:tcPr>
          <w:p w:rsidR="005E2C2D" w:rsidRPr="004B0467" w:rsidRDefault="005E2C2D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 xml:space="preserve">REF_TRAN_CODE                  </w:t>
            </w:r>
          </w:p>
        </w:tc>
        <w:tc>
          <w:tcPr>
            <w:tcW w:w="1628" w:type="dxa"/>
            <w:shd w:val="clear" w:color="auto" w:fill="DAEEF3" w:themeFill="accent5" w:themeFillTint="33"/>
          </w:tcPr>
          <w:p w:rsidR="005E2C2D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VARCHAR(1</w:t>
            </w:r>
            <w:r w:rsidRPr="004B0467">
              <w:rPr>
                <w:rFonts w:ascii="Times New Roman" w:hAnsi="Times New Roman" w:cs="Times New Roman"/>
                <w:i w:val="0"/>
              </w:rPr>
              <w:t>0)</w:t>
            </w:r>
          </w:p>
        </w:tc>
        <w:tc>
          <w:tcPr>
            <w:tcW w:w="1114" w:type="dxa"/>
            <w:shd w:val="clear" w:color="auto" w:fill="DAEEF3" w:themeFill="accent5" w:themeFillTint="33"/>
          </w:tcPr>
          <w:p w:rsidR="005E2C2D" w:rsidRPr="004B0467" w:rsidRDefault="005E2C2D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6" w:type="dxa"/>
            <w:shd w:val="clear" w:color="auto" w:fill="DAEEF3" w:themeFill="accent5" w:themeFillTint="33"/>
          </w:tcPr>
          <w:p w:rsidR="005E2C2D" w:rsidRPr="004B0467" w:rsidRDefault="005E2C2D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60" w:type="dxa"/>
            <w:shd w:val="clear" w:color="auto" w:fill="DAEEF3" w:themeFill="accent5" w:themeFillTint="33"/>
          </w:tcPr>
          <w:p w:rsidR="005E2C2D" w:rsidRPr="004B0467" w:rsidRDefault="009556CB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Mã trancode thực tế đi vào hệ thống đích là gì</w:t>
            </w:r>
          </w:p>
          <w:p w:rsidR="009556CB" w:rsidRPr="004B0467" w:rsidRDefault="009556CB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Ví dụ: chuyển khoản vào core là EB8277…</w:t>
            </w:r>
          </w:p>
        </w:tc>
      </w:tr>
      <w:tr w:rsidR="005E2C2D" w:rsidRPr="004F0486" w:rsidTr="004B0467">
        <w:trPr>
          <w:jc w:val="center"/>
        </w:trPr>
        <w:tc>
          <w:tcPr>
            <w:tcW w:w="678" w:type="dxa"/>
            <w:shd w:val="clear" w:color="auto" w:fill="DAEEF3" w:themeFill="accent5" w:themeFillTint="33"/>
          </w:tcPr>
          <w:p w:rsidR="005E2C2D" w:rsidRPr="004B0467" w:rsidRDefault="009556CB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20</w:t>
            </w:r>
          </w:p>
        </w:tc>
        <w:tc>
          <w:tcPr>
            <w:tcW w:w="2066" w:type="dxa"/>
            <w:shd w:val="clear" w:color="auto" w:fill="DAEEF3" w:themeFill="accent5" w:themeFillTint="33"/>
          </w:tcPr>
          <w:p w:rsidR="005E2C2D" w:rsidRPr="004B0467" w:rsidRDefault="005E2C2D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 xml:space="preserve">REF_CIF_ACCT                   </w:t>
            </w:r>
          </w:p>
        </w:tc>
        <w:tc>
          <w:tcPr>
            <w:tcW w:w="1628" w:type="dxa"/>
            <w:shd w:val="clear" w:color="auto" w:fill="DAEEF3" w:themeFill="accent5" w:themeFillTint="33"/>
          </w:tcPr>
          <w:p w:rsidR="005E2C2D" w:rsidRPr="004B0467" w:rsidRDefault="009556CB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VARCHAR(20)</w:t>
            </w:r>
          </w:p>
        </w:tc>
        <w:tc>
          <w:tcPr>
            <w:tcW w:w="1114" w:type="dxa"/>
            <w:shd w:val="clear" w:color="auto" w:fill="DAEEF3" w:themeFill="accent5" w:themeFillTint="33"/>
          </w:tcPr>
          <w:p w:rsidR="005E2C2D" w:rsidRPr="004B0467" w:rsidRDefault="005E2C2D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6" w:type="dxa"/>
            <w:shd w:val="clear" w:color="auto" w:fill="DAEEF3" w:themeFill="accent5" w:themeFillTint="33"/>
          </w:tcPr>
          <w:p w:rsidR="005E2C2D" w:rsidRPr="004B0467" w:rsidRDefault="005E2C2D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60" w:type="dxa"/>
            <w:shd w:val="clear" w:color="auto" w:fill="DAEEF3" w:themeFill="accent5" w:themeFillTint="33"/>
          </w:tcPr>
          <w:p w:rsidR="005E2C2D" w:rsidRPr="004B0467" w:rsidRDefault="009556CB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Số cif/account (dùng để tra cứu nhanh giao dịch)</w:t>
            </w:r>
          </w:p>
        </w:tc>
      </w:tr>
      <w:tr w:rsidR="005E2C2D" w:rsidRPr="004F0486" w:rsidTr="004B0467">
        <w:trPr>
          <w:jc w:val="center"/>
        </w:trPr>
        <w:tc>
          <w:tcPr>
            <w:tcW w:w="678" w:type="dxa"/>
            <w:shd w:val="clear" w:color="auto" w:fill="DAEEF3" w:themeFill="accent5" w:themeFillTint="33"/>
          </w:tcPr>
          <w:p w:rsidR="005E2C2D" w:rsidRPr="004B0467" w:rsidRDefault="009556CB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21</w:t>
            </w:r>
          </w:p>
        </w:tc>
        <w:tc>
          <w:tcPr>
            <w:tcW w:w="2066" w:type="dxa"/>
            <w:shd w:val="clear" w:color="auto" w:fill="DAEEF3" w:themeFill="accent5" w:themeFillTint="33"/>
          </w:tcPr>
          <w:p w:rsidR="005E2C2D" w:rsidRPr="004B0467" w:rsidRDefault="005E2C2D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 xml:space="preserve">REF_AMT                        </w:t>
            </w:r>
          </w:p>
        </w:tc>
        <w:tc>
          <w:tcPr>
            <w:tcW w:w="1628" w:type="dxa"/>
            <w:shd w:val="clear" w:color="auto" w:fill="DAEEF3" w:themeFill="accent5" w:themeFillTint="33"/>
          </w:tcPr>
          <w:p w:rsidR="005E2C2D" w:rsidRPr="004B0467" w:rsidRDefault="009556CB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VARCHAR(20)</w:t>
            </w:r>
          </w:p>
        </w:tc>
        <w:tc>
          <w:tcPr>
            <w:tcW w:w="1114" w:type="dxa"/>
            <w:shd w:val="clear" w:color="auto" w:fill="DAEEF3" w:themeFill="accent5" w:themeFillTint="33"/>
          </w:tcPr>
          <w:p w:rsidR="005E2C2D" w:rsidRPr="004B0467" w:rsidRDefault="005E2C2D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6" w:type="dxa"/>
            <w:shd w:val="clear" w:color="auto" w:fill="DAEEF3" w:themeFill="accent5" w:themeFillTint="33"/>
          </w:tcPr>
          <w:p w:rsidR="005E2C2D" w:rsidRPr="004B0467" w:rsidRDefault="005E2C2D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60" w:type="dxa"/>
            <w:shd w:val="clear" w:color="auto" w:fill="DAEEF3" w:themeFill="accent5" w:themeFillTint="33"/>
          </w:tcPr>
          <w:p w:rsidR="005E2C2D" w:rsidRPr="004B0467" w:rsidRDefault="009556CB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Số tiền (dùng để tra cứu nhanh giao dịch)</w:t>
            </w:r>
          </w:p>
        </w:tc>
      </w:tr>
    </w:tbl>
    <w:p w:rsidR="005E2C2D" w:rsidRPr="004F0486" w:rsidRDefault="005E2C2D" w:rsidP="00B767B5"/>
    <w:p w:rsidR="00FA039E" w:rsidRPr="004F0486" w:rsidRDefault="00FA039E" w:rsidP="00FA039E">
      <w:pPr>
        <w:pStyle w:val="Heading3"/>
        <w:rPr>
          <w:rFonts w:ascii="Times New Roman" w:hAnsi="Times New Roman"/>
        </w:rPr>
      </w:pPr>
      <w:r w:rsidRPr="004F0486">
        <w:rPr>
          <w:rFonts w:ascii="Times New Roman" w:hAnsi="Times New Roman"/>
        </w:rPr>
        <w:t>Bảng ESB_FLDS</w:t>
      </w:r>
    </w:p>
    <w:p w:rsidR="00FA039E" w:rsidRPr="004F0486" w:rsidRDefault="00FA039E" w:rsidP="00FA039E">
      <w:pPr>
        <w:numPr>
          <w:ilvl w:val="0"/>
          <w:numId w:val="3"/>
        </w:numPr>
      </w:pPr>
      <w:r w:rsidRPr="004F0486">
        <w:t>Mục đích: Lưu chi tiết các trường trong xml đầu vào,ra</w:t>
      </w:r>
      <w:r w:rsidR="009556CB" w:rsidRPr="004F0486">
        <w:t>,trong cơ sở dữ liệu sẽ có thủ tục định kỳ được gọi để phân tích các message xml đầu vào/ra thành các trường cụ thể.</w:t>
      </w:r>
    </w:p>
    <w:tbl>
      <w:tblPr>
        <w:tblW w:w="4982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1542"/>
        <w:gridCol w:w="1614"/>
        <w:gridCol w:w="1182"/>
        <w:gridCol w:w="829"/>
        <w:gridCol w:w="3666"/>
      </w:tblGrid>
      <w:tr w:rsidR="00FA039E" w:rsidRPr="004F0486" w:rsidTr="00500B07">
        <w:trPr>
          <w:jc w:val="center"/>
        </w:trPr>
        <w:tc>
          <w:tcPr>
            <w:tcW w:w="709" w:type="dxa"/>
            <w:shd w:val="clear" w:color="auto" w:fill="FFE8E1"/>
          </w:tcPr>
          <w:p w:rsidR="00FA039E" w:rsidRPr="004F0486" w:rsidRDefault="00FA039E" w:rsidP="00500B07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TT</w:t>
            </w:r>
          </w:p>
        </w:tc>
        <w:tc>
          <w:tcPr>
            <w:tcW w:w="1542" w:type="dxa"/>
            <w:shd w:val="clear" w:color="auto" w:fill="FFE8E1"/>
          </w:tcPr>
          <w:p w:rsidR="00FA039E" w:rsidRPr="004F0486" w:rsidRDefault="00FA039E" w:rsidP="00500B07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Tên trường</w:t>
            </w:r>
          </w:p>
        </w:tc>
        <w:tc>
          <w:tcPr>
            <w:tcW w:w="1614" w:type="dxa"/>
            <w:shd w:val="clear" w:color="auto" w:fill="FFE8E1"/>
          </w:tcPr>
          <w:p w:rsidR="00FA039E" w:rsidRPr="004F0486" w:rsidRDefault="00FA039E" w:rsidP="00500B07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Loại dữ liệu</w:t>
            </w:r>
          </w:p>
        </w:tc>
        <w:tc>
          <w:tcPr>
            <w:tcW w:w="1182" w:type="dxa"/>
            <w:shd w:val="clear" w:color="auto" w:fill="FFE8E1"/>
          </w:tcPr>
          <w:p w:rsidR="00FA039E" w:rsidRPr="004F0486" w:rsidRDefault="00FA039E" w:rsidP="00500B07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829" w:type="dxa"/>
            <w:shd w:val="clear" w:color="auto" w:fill="FFE8E1"/>
          </w:tcPr>
          <w:p w:rsidR="00FA039E" w:rsidRPr="004F0486" w:rsidRDefault="00FA039E" w:rsidP="00500B07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666" w:type="dxa"/>
            <w:shd w:val="clear" w:color="auto" w:fill="FFE8E1"/>
          </w:tcPr>
          <w:p w:rsidR="00FA039E" w:rsidRPr="004F0486" w:rsidRDefault="00FA039E" w:rsidP="00500B07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Mô tả</w:t>
            </w:r>
          </w:p>
        </w:tc>
      </w:tr>
      <w:tr w:rsidR="0035577D" w:rsidRPr="004F0486" w:rsidTr="00500B07">
        <w:trPr>
          <w:jc w:val="center"/>
        </w:trPr>
        <w:tc>
          <w:tcPr>
            <w:tcW w:w="709" w:type="dxa"/>
          </w:tcPr>
          <w:p w:rsidR="0035577D" w:rsidRPr="00F51116" w:rsidRDefault="0035577D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1</w:t>
            </w:r>
          </w:p>
        </w:tc>
        <w:tc>
          <w:tcPr>
            <w:tcW w:w="1542" w:type="dxa"/>
          </w:tcPr>
          <w:p w:rsidR="0035577D" w:rsidRPr="00F51116" w:rsidRDefault="0035577D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TX_NUM</w:t>
            </w:r>
          </w:p>
        </w:tc>
        <w:tc>
          <w:tcPr>
            <w:tcW w:w="1614" w:type="dxa"/>
          </w:tcPr>
          <w:p w:rsidR="0035577D" w:rsidRPr="00F51116" w:rsidRDefault="0035577D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VARCHAR(20)</w:t>
            </w:r>
          </w:p>
        </w:tc>
        <w:tc>
          <w:tcPr>
            <w:tcW w:w="1182" w:type="dxa"/>
          </w:tcPr>
          <w:p w:rsidR="0035577D" w:rsidRPr="00F51116" w:rsidRDefault="0035577D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FK</w:t>
            </w:r>
          </w:p>
        </w:tc>
        <w:tc>
          <w:tcPr>
            <w:tcW w:w="829" w:type="dxa"/>
          </w:tcPr>
          <w:p w:rsidR="0035577D" w:rsidRPr="00F51116" w:rsidRDefault="0035577D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666" w:type="dxa"/>
          </w:tcPr>
          <w:p w:rsidR="0035577D" w:rsidRPr="00F51116" w:rsidRDefault="0035577D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Số bút toán</w:t>
            </w:r>
          </w:p>
        </w:tc>
      </w:tr>
      <w:tr w:rsidR="0035577D" w:rsidRPr="004F0486" w:rsidTr="00500B07">
        <w:trPr>
          <w:jc w:val="center"/>
        </w:trPr>
        <w:tc>
          <w:tcPr>
            <w:tcW w:w="709" w:type="dxa"/>
          </w:tcPr>
          <w:p w:rsidR="0035577D" w:rsidRPr="00F51116" w:rsidRDefault="0035577D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2</w:t>
            </w:r>
          </w:p>
        </w:tc>
        <w:tc>
          <w:tcPr>
            <w:tcW w:w="1542" w:type="dxa"/>
          </w:tcPr>
          <w:p w:rsidR="0035577D" w:rsidRPr="00F51116" w:rsidRDefault="0035577D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TX_DATE</w:t>
            </w:r>
          </w:p>
        </w:tc>
        <w:tc>
          <w:tcPr>
            <w:tcW w:w="1614" w:type="dxa"/>
          </w:tcPr>
          <w:p w:rsidR="0035577D" w:rsidRPr="00F51116" w:rsidRDefault="0035577D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VARCHAR(8)</w:t>
            </w:r>
          </w:p>
        </w:tc>
        <w:tc>
          <w:tcPr>
            <w:tcW w:w="1182" w:type="dxa"/>
          </w:tcPr>
          <w:p w:rsidR="0035577D" w:rsidRPr="00F51116" w:rsidRDefault="0035577D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829" w:type="dxa"/>
          </w:tcPr>
          <w:p w:rsidR="0035577D" w:rsidRPr="00F51116" w:rsidRDefault="0035577D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666" w:type="dxa"/>
          </w:tcPr>
          <w:p w:rsidR="0035577D" w:rsidRPr="00F51116" w:rsidRDefault="0035577D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Ngày bút toán</w:t>
            </w:r>
          </w:p>
        </w:tc>
      </w:tr>
      <w:tr w:rsidR="00FA039E" w:rsidRPr="004F0486" w:rsidTr="00500B07">
        <w:trPr>
          <w:jc w:val="center"/>
        </w:trPr>
        <w:tc>
          <w:tcPr>
            <w:tcW w:w="709" w:type="dxa"/>
          </w:tcPr>
          <w:p w:rsidR="00FA039E" w:rsidRPr="00F51116" w:rsidRDefault="0035577D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3</w:t>
            </w:r>
          </w:p>
        </w:tc>
        <w:tc>
          <w:tcPr>
            <w:tcW w:w="1542" w:type="dxa"/>
          </w:tcPr>
          <w:p w:rsidR="00FA039E" w:rsidRPr="00F51116" w:rsidRDefault="00B22E96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FLD_NAME</w:t>
            </w:r>
          </w:p>
        </w:tc>
        <w:tc>
          <w:tcPr>
            <w:tcW w:w="1614" w:type="dxa"/>
          </w:tcPr>
          <w:p w:rsidR="00FA039E" w:rsidRPr="00F51116" w:rsidRDefault="00B22E96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VARCHAR(20)</w:t>
            </w:r>
          </w:p>
        </w:tc>
        <w:tc>
          <w:tcPr>
            <w:tcW w:w="1182" w:type="dxa"/>
          </w:tcPr>
          <w:p w:rsidR="00FA039E" w:rsidRPr="00F51116" w:rsidRDefault="00FA039E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829" w:type="dxa"/>
          </w:tcPr>
          <w:p w:rsidR="00FA039E" w:rsidRPr="00F51116" w:rsidRDefault="00FA039E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666" w:type="dxa"/>
          </w:tcPr>
          <w:p w:rsidR="00FA039E" w:rsidRPr="00F51116" w:rsidRDefault="00B22E96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Tên file(tên thẻ XML)</w:t>
            </w:r>
          </w:p>
        </w:tc>
      </w:tr>
      <w:tr w:rsidR="00FA039E" w:rsidRPr="004F0486" w:rsidTr="00500B07">
        <w:trPr>
          <w:jc w:val="center"/>
        </w:trPr>
        <w:tc>
          <w:tcPr>
            <w:tcW w:w="709" w:type="dxa"/>
          </w:tcPr>
          <w:p w:rsidR="00FA039E" w:rsidRPr="00F51116" w:rsidRDefault="0035577D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4</w:t>
            </w:r>
          </w:p>
        </w:tc>
        <w:tc>
          <w:tcPr>
            <w:tcW w:w="1542" w:type="dxa"/>
          </w:tcPr>
          <w:p w:rsidR="00FA039E" w:rsidRPr="00F51116" w:rsidRDefault="00B22E96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FLD_VALUE</w:t>
            </w:r>
          </w:p>
        </w:tc>
        <w:tc>
          <w:tcPr>
            <w:tcW w:w="1614" w:type="dxa"/>
          </w:tcPr>
          <w:p w:rsidR="00FA039E" w:rsidRPr="00F51116" w:rsidRDefault="00B22E96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VARCHAR(20)</w:t>
            </w:r>
          </w:p>
        </w:tc>
        <w:tc>
          <w:tcPr>
            <w:tcW w:w="1182" w:type="dxa"/>
          </w:tcPr>
          <w:p w:rsidR="00FA039E" w:rsidRPr="00F51116" w:rsidRDefault="00FA039E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829" w:type="dxa"/>
          </w:tcPr>
          <w:p w:rsidR="00FA039E" w:rsidRPr="00F51116" w:rsidRDefault="00FA039E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666" w:type="dxa"/>
          </w:tcPr>
          <w:p w:rsidR="00FA039E" w:rsidRPr="00F51116" w:rsidRDefault="00B22E96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Giá trị(giá trị trong thẻ XML)</w:t>
            </w:r>
          </w:p>
        </w:tc>
      </w:tr>
      <w:tr w:rsidR="00FA039E" w:rsidRPr="004F0486" w:rsidTr="00500B07">
        <w:trPr>
          <w:jc w:val="center"/>
        </w:trPr>
        <w:tc>
          <w:tcPr>
            <w:tcW w:w="709" w:type="dxa"/>
          </w:tcPr>
          <w:p w:rsidR="00FA039E" w:rsidRPr="00F51116" w:rsidRDefault="0035577D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5</w:t>
            </w:r>
          </w:p>
        </w:tc>
        <w:tc>
          <w:tcPr>
            <w:tcW w:w="1542" w:type="dxa"/>
          </w:tcPr>
          <w:p w:rsidR="00FA039E" w:rsidRPr="00F51116" w:rsidRDefault="0035577D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DIRECTION</w:t>
            </w:r>
          </w:p>
        </w:tc>
        <w:tc>
          <w:tcPr>
            <w:tcW w:w="1614" w:type="dxa"/>
          </w:tcPr>
          <w:p w:rsidR="00FA039E" w:rsidRPr="00F51116" w:rsidRDefault="00B22E96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VARCHAR(1)</w:t>
            </w:r>
          </w:p>
        </w:tc>
        <w:tc>
          <w:tcPr>
            <w:tcW w:w="1182" w:type="dxa"/>
          </w:tcPr>
          <w:p w:rsidR="00FA039E" w:rsidRPr="00F51116" w:rsidRDefault="00FA039E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829" w:type="dxa"/>
          </w:tcPr>
          <w:p w:rsidR="00FA039E" w:rsidRPr="00F51116" w:rsidRDefault="00FA039E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666" w:type="dxa"/>
          </w:tcPr>
          <w:p w:rsidR="00B22E96" w:rsidRPr="00F51116" w:rsidRDefault="00B22E96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Message in/out</w:t>
            </w:r>
          </w:p>
          <w:p w:rsidR="00FA039E" w:rsidRPr="00F51116" w:rsidRDefault="00B22E96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+</w:t>
            </w:r>
            <w:r w:rsidR="0035577D" w:rsidRPr="00F51116">
              <w:rPr>
                <w:rFonts w:ascii="Times New Roman" w:hAnsi="Times New Roman" w:cs="Times New Roman"/>
                <w:i w:val="0"/>
              </w:rPr>
              <w:t>I:in message</w:t>
            </w:r>
          </w:p>
          <w:p w:rsidR="0035577D" w:rsidRPr="00F51116" w:rsidRDefault="00B22E96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+</w:t>
            </w:r>
            <w:r w:rsidR="0035577D" w:rsidRPr="00F51116">
              <w:rPr>
                <w:rFonts w:ascii="Times New Roman" w:hAnsi="Times New Roman" w:cs="Times New Roman"/>
                <w:i w:val="0"/>
              </w:rPr>
              <w:t>O:out message</w:t>
            </w:r>
          </w:p>
        </w:tc>
      </w:tr>
    </w:tbl>
    <w:p w:rsidR="00B767B5" w:rsidRPr="004F0486" w:rsidRDefault="00B767B5" w:rsidP="00B767B5"/>
    <w:p w:rsidR="008B308E" w:rsidRPr="004F0486" w:rsidRDefault="008B308E" w:rsidP="008B308E">
      <w:pPr>
        <w:pStyle w:val="Heading3"/>
        <w:rPr>
          <w:ins w:id="6" w:author="IBM" w:date="2012-10-25T15:18:00Z"/>
          <w:rFonts w:ascii="Times New Roman" w:hAnsi="Times New Roman"/>
        </w:rPr>
      </w:pPr>
      <w:commentRangeStart w:id="7"/>
      <w:ins w:id="8" w:author="IBM" w:date="2012-10-25T15:18:00Z">
        <w:r w:rsidRPr="004F0486">
          <w:rPr>
            <w:rFonts w:ascii="Times New Roman" w:hAnsi="Times New Roman"/>
          </w:rPr>
          <w:t xml:space="preserve">Bảng </w:t>
        </w:r>
        <w:r>
          <w:rPr>
            <w:rFonts w:ascii="Times New Roman" w:hAnsi="Times New Roman"/>
          </w:rPr>
          <w:t>ESB_ERRLOG</w:t>
        </w:r>
      </w:ins>
      <w:commentRangeEnd w:id="7"/>
      <w:ins w:id="9" w:author="IBM" w:date="2012-10-25T15:19:00Z">
        <w:r w:rsidR="00916CED">
          <w:rPr>
            <w:rStyle w:val="CommentReference"/>
            <w:rFonts w:ascii="Times New Roman" w:eastAsia="Calibri" w:hAnsi="Times New Roman"/>
            <w:b w:val="0"/>
            <w:i w:val="0"/>
            <w:snapToGrid/>
          </w:rPr>
          <w:commentReference w:id="7"/>
        </w:r>
      </w:ins>
    </w:p>
    <w:p w:rsidR="008B308E" w:rsidRPr="004F0486" w:rsidRDefault="008B308E" w:rsidP="008B308E">
      <w:pPr>
        <w:numPr>
          <w:ilvl w:val="0"/>
          <w:numId w:val="3"/>
        </w:numPr>
        <w:rPr>
          <w:ins w:id="11" w:author="IBM" w:date="2012-10-25T15:18:00Z"/>
        </w:rPr>
      </w:pPr>
      <w:ins w:id="12" w:author="IBM" w:date="2012-10-25T15:18:00Z">
        <w:r w:rsidRPr="004F0486">
          <w:t xml:space="preserve">Mục đích: </w:t>
        </w:r>
        <w:r>
          <w:t>Ghi log lỗi,exception…phát sinh bởi hệ thống</w:t>
        </w:r>
      </w:ins>
    </w:p>
    <w:tbl>
      <w:tblPr>
        <w:tblW w:w="4982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683"/>
        <w:gridCol w:w="1680"/>
        <w:gridCol w:w="1872"/>
        <w:gridCol w:w="1126"/>
        <w:gridCol w:w="802"/>
        <w:gridCol w:w="3379"/>
      </w:tblGrid>
      <w:tr w:rsidR="008B308E" w:rsidRPr="004F0486" w:rsidTr="00F74D0D">
        <w:trPr>
          <w:jc w:val="center"/>
          <w:ins w:id="13" w:author="IBM" w:date="2012-10-25T15:18:00Z"/>
        </w:trPr>
        <w:tc>
          <w:tcPr>
            <w:tcW w:w="700" w:type="dxa"/>
            <w:shd w:val="clear" w:color="auto" w:fill="FFE8E1"/>
          </w:tcPr>
          <w:p w:rsidR="008B308E" w:rsidRPr="00F51116" w:rsidRDefault="008B308E" w:rsidP="00F74D0D">
            <w:pPr>
              <w:pStyle w:val="NormalTableHeader"/>
              <w:rPr>
                <w:ins w:id="14" w:author="IBM" w:date="2012-10-25T15:18:00Z"/>
                <w:rFonts w:ascii="Times New Roman" w:hAnsi="Times New Roman" w:cs="Times New Roman"/>
              </w:rPr>
            </w:pPr>
            <w:ins w:id="15" w:author="IBM" w:date="2012-10-25T15:18:00Z">
              <w:r w:rsidRPr="00F51116">
                <w:rPr>
                  <w:rFonts w:ascii="Times New Roman" w:hAnsi="Times New Roman" w:cs="Times New Roman"/>
                </w:rPr>
                <w:t>TT</w:t>
              </w:r>
            </w:ins>
          </w:p>
        </w:tc>
        <w:tc>
          <w:tcPr>
            <w:tcW w:w="1695" w:type="dxa"/>
            <w:shd w:val="clear" w:color="auto" w:fill="FFE8E1"/>
          </w:tcPr>
          <w:p w:rsidR="008B308E" w:rsidRPr="00F51116" w:rsidRDefault="008B308E" w:rsidP="00F74D0D">
            <w:pPr>
              <w:pStyle w:val="NormalTableHeader"/>
              <w:rPr>
                <w:ins w:id="16" w:author="IBM" w:date="2012-10-25T15:18:00Z"/>
                <w:rFonts w:ascii="Times New Roman" w:hAnsi="Times New Roman" w:cs="Times New Roman"/>
              </w:rPr>
            </w:pPr>
            <w:ins w:id="17" w:author="IBM" w:date="2012-10-25T15:18:00Z">
              <w:r w:rsidRPr="00F51116">
                <w:rPr>
                  <w:rFonts w:ascii="Times New Roman" w:hAnsi="Times New Roman" w:cs="Times New Roman"/>
                </w:rPr>
                <w:t>Tên trường</w:t>
              </w:r>
            </w:ins>
          </w:p>
        </w:tc>
        <w:tc>
          <w:tcPr>
            <w:tcW w:w="1607" w:type="dxa"/>
            <w:shd w:val="clear" w:color="auto" w:fill="FFE8E1"/>
          </w:tcPr>
          <w:p w:rsidR="008B308E" w:rsidRPr="00F51116" w:rsidRDefault="008B308E" w:rsidP="00F74D0D">
            <w:pPr>
              <w:pStyle w:val="NormalTableHeader"/>
              <w:rPr>
                <w:ins w:id="18" w:author="IBM" w:date="2012-10-25T15:18:00Z"/>
                <w:rFonts w:ascii="Times New Roman" w:hAnsi="Times New Roman" w:cs="Times New Roman"/>
              </w:rPr>
            </w:pPr>
            <w:ins w:id="19" w:author="IBM" w:date="2012-10-25T15:18:00Z">
              <w:r w:rsidRPr="00F51116">
                <w:rPr>
                  <w:rFonts w:ascii="Times New Roman" w:hAnsi="Times New Roman" w:cs="Times New Roman"/>
                </w:rPr>
                <w:t>Loại dữ liệu</w:t>
              </w:r>
            </w:ins>
          </w:p>
        </w:tc>
        <w:tc>
          <w:tcPr>
            <w:tcW w:w="1163" w:type="dxa"/>
            <w:shd w:val="clear" w:color="auto" w:fill="FFE8E1"/>
          </w:tcPr>
          <w:p w:rsidR="008B308E" w:rsidRPr="00F51116" w:rsidRDefault="008B308E" w:rsidP="00F74D0D">
            <w:pPr>
              <w:pStyle w:val="NormalTableHeader"/>
              <w:rPr>
                <w:ins w:id="20" w:author="IBM" w:date="2012-10-25T15:18:00Z"/>
                <w:rFonts w:ascii="Times New Roman" w:hAnsi="Times New Roman" w:cs="Times New Roman"/>
              </w:rPr>
            </w:pPr>
            <w:ins w:id="21" w:author="IBM" w:date="2012-10-25T15:18:00Z">
              <w:r w:rsidRPr="00F51116">
                <w:rPr>
                  <w:rFonts w:ascii="Times New Roman" w:hAnsi="Times New Roman" w:cs="Times New Roman"/>
                </w:rPr>
                <w:t>Ràng buộc</w:t>
              </w:r>
            </w:ins>
          </w:p>
        </w:tc>
        <w:tc>
          <w:tcPr>
            <w:tcW w:w="820" w:type="dxa"/>
            <w:shd w:val="clear" w:color="auto" w:fill="FFE8E1"/>
          </w:tcPr>
          <w:p w:rsidR="008B308E" w:rsidRPr="00F51116" w:rsidRDefault="008B308E" w:rsidP="00F74D0D">
            <w:pPr>
              <w:pStyle w:val="NormalTableHeader"/>
              <w:rPr>
                <w:ins w:id="22" w:author="IBM" w:date="2012-10-25T15:18:00Z"/>
                <w:rFonts w:ascii="Times New Roman" w:hAnsi="Times New Roman" w:cs="Times New Roman"/>
              </w:rPr>
            </w:pPr>
            <w:ins w:id="23" w:author="IBM" w:date="2012-10-25T15:18:00Z">
              <w:r w:rsidRPr="00F51116">
                <w:rPr>
                  <w:rFonts w:ascii="Times New Roman" w:hAnsi="Times New Roman" w:cs="Times New Roman"/>
                </w:rPr>
                <w:t>Null</w:t>
              </w:r>
            </w:ins>
          </w:p>
        </w:tc>
        <w:tc>
          <w:tcPr>
            <w:tcW w:w="3557" w:type="dxa"/>
            <w:shd w:val="clear" w:color="auto" w:fill="FFE8E1"/>
          </w:tcPr>
          <w:p w:rsidR="008B308E" w:rsidRPr="00F51116" w:rsidRDefault="008B308E" w:rsidP="00F74D0D">
            <w:pPr>
              <w:pStyle w:val="NormalTableHeader"/>
              <w:rPr>
                <w:ins w:id="24" w:author="IBM" w:date="2012-10-25T15:18:00Z"/>
                <w:rFonts w:ascii="Times New Roman" w:hAnsi="Times New Roman" w:cs="Times New Roman"/>
              </w:rPr>
            </w:pPr>
            <w:ins w:id="25" w:author="IBM" w:date="2012-10-25T15:18:00Z">
              <w:r w:rsidRPr="00F51116">
                <w:rPr>
                  <w:rFonts w:ascii="Times New Roman" w:hAnsi="Times New Roman" w:cs="Times New Roman"/>
                </w:rPr>
                <w:t>Mô tả</w:t>
              </w:r>
            </w:ins>
          </w:p>
        </w:tc>
      </w:tr>
      <w:tr w:rsidR="008B308E" w:rsidRPr="004F0486" w:rsidTr="00F74D0D">
        <w:trPr>
          <w:jc w:val="center"/>
          <w:ins w:id="26" w:author="IBM" w:date="2012-10-25T15:18:00Z"/>
        </w:trPr>
        <w:tc>
          <w:tcPr>
            <w:tcW w:w="700" w:type="dxa"/>
          </w:tcPr>
          <w:p w:rsidR="008B308E" w:rsidRPr="00F51116" w:rsidRDefault="008B308E" w:rsidP="00F74D0D">
            <w:pPr>
              <w:pStyle w:val="comment"/>
              <w:ind w:left="0"/>
              <w:jc w:val="center"/>
              <w:rPr>
                <w:ins w:id="27" w:author="IBM" w:date="2012-10-25T15:18:00Z"/>
                <w:rFonts w:ascii="Times New Roman" w:hAnsi="Times New Roman" w:cs="Times New Roman"/>
                <w:i w:val="0"/>
              </w:rPr>
            </w:pPr>
            <w:ins w:id="28" w:author="IBM" w:date="2012-10-25T15:18:00Z">
              <w:r w:rsidRPr="00F51116">
                <w:rPr>
                  <w:rFonts w:ascii="Times New Roman" w:hAnsi="Times New Roman" w:cs="Times New Roman"/>
                  <w:i w:val="0"/>
                </w:rPr>
                <w:t>1</w:t>
              </w:r>
            </w:ins>
          </w:p>
        </w:tc>
        <w:tc>
          <w:tcPr>
            <w:tcW w:w="1695" w:type="dxa"/>
          </w:tcPr>
          <w:p w:rsidR="008B308E" w:rsidRPr="00F51116" w:rsidRDefault="008B308E" w:rsidP="00F74D0D">
            <w:pPr>
              <w:pStyle w:val="comment"/>
              <w:ind w:left="0"/>
              <w:rPr>
                <w:ins w:id="29" w:author="IBM" w:date="2012-10-25T15:18:00Z"/>
                <w:rFonts w:ascii="Times New Roman" w:hAnsi="Times New Roman" w:cs="Times New Roman"/>
                <w:i w:val="0"/>
              </w:rPr>
            </w:pPr>
            <w:ins w:id="30" w:author="IBM" w:date="2012-10-25T15:18:00Z">
              <w:r w:rsidRPr="00F51116">
                <w:rPr>
                  <w:rFonts w:ascii="Times New Roman" w:hAnsi="Times New Roman" w:cs="Times New Roman"/>
                  <w:i w:val="0"/>
                </w:rPr>
                <w:t>AUTOID</w:t>
              </w:r>
            </w:ins>
          </w:p>
        </w:tc>
        <w:tc>
          <w:tcPr>
            <w:tcW w:w="1607" w:type="dxa"/>
          </w:tcPr>
          <w:p w:rsidR="008B308E" w:rsidRPr="00F51116" w:rsidRDefault="008B308E" w:rsidP="00F74D0D">
            <w:pPr>
              <w:pStyle w:val="comment"/>
              <w:ind w:left="0"/>
              <w:rPr>
                <w:ins w:id="31" w:author="IBM" w:date="2012-10-25T15:18:00Z"/>
                <w:rFonts w:ascii="Times New Roman" w:hAnsi="Times New Roman" w:cs="Times New Roman"/>
                <w:i w:val="0"/>
              </w:rPr>
            </w:pPr>
            <w:ins w:id="32" w:author="IBM" w:date="2012-10-25T15:18:00Z">
              <w:r w:rsidRPr="00F51116">
                <w:rPr>
                  <w:rFonts w:ascii="Times New Roman" w:hAnsi="Times New Roman" w:cs="Times New Roman"/>
                  <w:i w:val="0"/>
                </w:rPr>
                <w:t>NUMBER</w:t>
              </w:r>
            </w:ins>
          </w:p>
        </w:tc>
        <w:tc>
          <w:tcPr>
            <w:tcW w:w="1163" w:type="dxa"/>
          </w:tcPr>
          <w:p w:rsidR="008B308E" w:rsidRPr="00F51116" w:rsidRDefault="008B308E" w:rsidP="00F74D0D">
            <w:pPr>
              <w:pStyle w:val="comment"/>
              <w:ind w:left="0"/>
              <w:rPr>
                <w:ins w:id="33" w:author="IBM" w:date="2012-10-25T15:18:00Z"/>
                <w:rFonts w:ascii="Times New Roman" w:hAnsi="Times New Roman" w:cs="Times New Roman"/>
                <w:i w:val="0"/>
              </w:rPr>
            </w:pPr>
            <w:ins w:id="34" w:author="IBM" w:date="2012-10-25T15:18:00Z">
              <w:r w:rsidRPr="00F51116">
                <w:rPr>
                  <w:rFonts w:ascii="Times New Roman" w:hAnsi="Times New Roman" w:cs="Times New Roman"/>
                  <w:i w:val="0"/>
                </w:rPr>
                <w:t>PK</w:t>
              </w:r>
            </w:ins>
          </w:p>
        </w:tc>
        <w:tc>
          <w:tcPr>
            <w:tcW w:w="820" w:type="dxa"/>
          </w:tcPr>
          <w:p w:rsidR="008B308E" w:rsidRPr="00F51116" w:rsidRDefault="008B308E" w:rsidP="00F74D0D">
            <w:pPr>
              <w:pStyle w:val="comment"/>
              <w:ind w:left="0"/>
              <w:jc w:val="center"/>
              <w:rPr>
                <w:ins w:id="35" w:author="IBM" w:date="2012-10-25T15:18:00Z"/>
                <w:rFonts w:ascii="Times New Roman" w:hAnsi="Times New Roman" w:cs="Times New Roman"/>
                <w:i w:val="0"/>
              </w:rPr>
            </w:pPr>
          </w:p>
        </w:tc>
        <w:tc>
          <w:tcPr>
            <w:tcW w:w="3557" w:type="dxa"/>
          </w:tcPr>
          <w:p w:rsidR="008B308E" w:rsidRPr="00F51116" w:rsidRDefault="008B308E" w:rsidP="00F74D0D">
            <w:pPr>
              <w:pStyle w:val="comment"/>
              <w:ind w:left="0"/>
              <w:rPr>
                <w:ins w:id="36" w:author="IBM" w:date="2012-10-25T15:18:00Z"/>
                <w:rFonts w:ascii="Times New Roman" w:hAnsi="Times New Roman" w:cs="Times New Roman"/>
                <w:i w:val="0"/>
              </w:rPr>
            </w:pPr>
            <w:ins w:id="37" w:author="IBM" w:date="2012-10-25T15:18:00Z">
              <w:r>
                <w:rPr>
                  <w:rFonts w:ascii="Times New Roman" w:hAnsi="Times New Roman" w:cs="Times New Roman"/>
                  <w:i w:val="0"/>
                </w:rPr>
                <w:t>Số tự tăng.</w:t>
              </w:r>
            </w:ins>
          </w:p>
        </w:tc>
      </w:tr>
      <w:tr w:rsidR="008B308E" w:rsidRPr="004F0486" w:rsidTr="00F74D0D">
        <w:trPr>
          <w:jc w:val="center"/>
          <w:ins w:id="38" w:author="IBM" w:date="2012-10-25T15:18:00Z"/>
        </w:trPr>
        <w:tc>
          <w:tcPr>
            <w:tcW w:w="700" w:type="dxa"/>
          </w:tcPr>
          <w:p w:rsidR="008B308E" w:rsidRPr="00F51116" w:rsidRDefault="008B308E" w:rsidP="00F74D0D">
            <w:pPr>
              <w:pStyle w:val="comment"/>
              <w:ind w:left="0"/>
              <w:jc w:val="center"/>
              <w:rPr>
                <w:ins w:id="39" w:author="IBM" w:date="2012-10-25T15:18:00Z"/>
                <w:rFonts w:ascii="Times New Roman" w:hAnsi="Times New Roman" w:cs="Times New Roman"/>
                <w:i w:val="0"/>
              </w:rPr>
            </w:pPr>
            <w:ins w:id="40" w:author="IBM" w:date="2012-10-25T15:18:00Z">
              <w:r>
                <w:rPr>
                  <w:rFonts w:ascii="Times New Roman" w:hAnsi="Times New Roman" w:cs="Times New Roman"/>
                  <w:i w:val="0"/>
                </w:rPr>
                <w:lastRenderedPageBreak/>
                <w:t>2</w:t>
              </w:r>
            </w:ins>
          </w:p>
        </w:tc>
        <w:tc>
          <w:tcPr>
            <w:tcW w:w="1695" w:type="dxa"/>
          </w:tcPr>
          <w:p w:rsidR="008B308E" w:rsidRDefault="008B308E" w:rsidP="00F74D0D">
            <w:pPr>
              <w:pStyle w:val="comment"/>
              <w:ind w:left="0"/>
              <w:rPr>
                <w:ins w:id="41" w:author="IBM" w:date="2012-10-25T15:18:00Z"/>
                <w:rFonts w:ascii="Times New Roman" w:hAnsi="Times New Roman" w:cs="Times New Roman"/>
                <w:i w:val="0"/>
              </w:rPr>
            </w:pPr>
            <w:ins w:id="42" w:author="IBM" w:date="2012-10-25T15:18:00Z">
              <w:r>
                <w:rPr>
                  <w:rFonts w:ascii="Times New Roman" w:hAnsi="Times New Roman" w:cs="Times New Roman"/>
                  <w:i w:val="0"/>
                </w:rPr>
                <w:t>LOG_DATE</w:t>
              </w:r>
            </w:ins>
          </w:p>
        </w:tc>
        <w:tc>
          <w:tcPr>
            <w:tcW w:w="1607" w:type="dxa"/>
          </w:tcPr>
          <w:p w:rsidR="008B308E" w:rsidRPr="00F51116" w:rsidRDefault="008B308E" w:rsidP="00F74D0D">
            <w:pPr>
              <w:pStyle w:val="comment"/>
              <w:ind w:left="0"/>
              <w:rPr>
                <w:ins w:id="43" w:author="IBM" w:date="2012-10-25T15:18:00Z"/>
                <w:rFonts w:ascii="Times New Roman" w:hAnsi="Times New Roman" w:cs="Times New Roman"/>
                <w:i w:val="0"/>
              </w:rPr>
            </w:pPr>
            <w:ins w:id="44" w:author="IBM" w:date="2012-10-25T15:18:00Z">
              <w:r>
                <w:rPr>
                  <w:rFonts w:ascii="Times New Roman" w:hAnsi="Times New Roman" w:cs="Times New Roman"/>
                  <w:i w:val="0"/>
                </w:rPr>
                <w:t>DATE</w:t>
              </w:r>
            </w:ins>
          </w:p>
        </w:tc>
        <w:tc>
          <w:tcPr>
            <w:tcW w:w="1163" w:type="dxa"/>
          </w:tcPr>
          <w:p w:rsidR="008B308E" w:rsidRPr="00F51116" w:rsidRDefault="008B308E" w:rsidP="00F74D0D">
            <w:pPr>
              <w:pStyle w:val="comment"/>
              <w:ind w:left="0"/>
              <w:rPr>
                <w:ins w:id="45" w:author="IBM" w:date="2012-10-25T15:18:00Z"/>
                <w:rFonts w:ascii="Times New Roman" w:hAnsi="Times New Roman" w:cs="Times New Roman"/>
                <w:i w:val="0"/>
              </w:rPr>
            </w:pPr>
          </w:p>
        </w:tc>
        <w:tc>
          <w:tcPr>
            <w:tcW w:w="820" w:type="dxa"/>
          </w:tcPr>
          <w:p w:rsidR="008B308E" w:rsidRPr="00F51116" w:rsidRDefault="008B308E" w:rsidP="00F74D0D">
            <w:pPr>
              <w:pStyle w:val="comment"/>
              <w:ind w:left="0"/>
              <w:jc w:val="center"/>
              <w:rPr>
                <w:ins w:id="46" w:author="IBM" w:date="2012-10-25T15:18:00Z"/>
                <w:rFonts w:ascii="Times New Roman" w:hAnsi="Times New Roman" w:cs="Times New Roman"/>
                <w:i w:val="0"/>
              </w:rPr>
            </w:pPr>
          </w:p>
        </w:tc>
        <w:tc>
          <w:tcPr>
            <w:tcW w:w="3557" w:type="dxa"/>
          </w:tcPr>
          <w:p w:rsidR="008B308E" w:rsidRPr="00F51116" w:rsidRDefault="008B308E" w:rsidP="00F74D0D">
            <w:pPr>
              <w:pStyle w:val="comment"/>
              <w:ind w:left="0"/>
              <w:rPr>
                <w:ins w:id="47" w:author="IBM" w:date="2012-10-25T15:18:00Z"/>
                <w:rFonts w:ascii="Times New Roman" w:hAnsi="Times New Roman" w:cs="Times New Roman"/>
                <w:i w:val="0"/>
              </w:rPr>
            </w:pPr>
            <w:ins w:id="48" w:author="IBM" w:date="2012-10-25T15:18:00Z">
              <w:r>
                <w:rPr>
                  <w:rFonts w:ascii="Times New Roman" w:hAnsi="Times New Roman" w:cs="Times New Roman"/>
                  <w:i w:val="0"/>
                </w:rPr>
                <w:t>Ngày,giờ phát sinh lỗi.</w:t>
              </w:r>
            </w:ins>
          </w:p>
        </w:tc>
      </w:tr>
      <w:tr w:rsidR="008B308E" w:rsidRPr="004F0486" w:rsidTr="00F74D0D">
        <w:trPr>
          <w:jc w:val="center"/>
          <w:ins w:id="49" w:author="IBM" w:date="2012-10-25T15:18:00Z"/>
        </w:trPr>
        <w:tc>
          <w:tcPr>
            <w:tcW w:w="700" w:type="dxa"/>
          </w:tcPr>
          <w:p w:rsidR="008B308E" w:rsidRPr="00F51116" w:rsidRDefault="008B308E" w:rsidP="00F74D0D">
            <w:pPr>
              <w:pStyle w:val="comment"/>
              <w:ind w:left="0"/>
              <w:jc w:val="center"/>
              <w:rPr>
                <w:ins w:id="50" w:author="IBM" w:date="2012-10-25T15:18:00Z"/>
                <w:rFonts w:ascii="Times New Roman" w:hAnsi="Times New Roman" w:cs="Times New Roman"/>
                <w:i w:val="0"/>
              </w:rPr>
            </w:pPr>
            <w:ins w:id="51" w:author="IBM" w:date="2012-10-25T15:18:00Z">
              <w:r>
                <w:rPr>
                  <w:rFonts w:ascii="Times New Roman" w:hAnsi="Times New Roman" w:cs="Times New Roman"/>
                  <w:i w:val="0"/>
                </w:rPr>
                <w:t>3</w:t>
              </w:r>
            </w:ins>
          </w:p>
        </w:tc>
        <w:tc>
          <w:tcPr>
            <w:tcW w:w="1695" w:type="dxa"/>
          </w:tcPr>
          <w:p w:rsidR="008B308E" w:rsidRPr="00F51116" w:rsidRDefault="008B308E" w:rsidP="00F74D0D">
            <w:pPr>
              <w:pStyle w:val="comment"/>
              <w:ind w:left="0"/>
              <w:rPr>
                <w:ins w:id="52" w:author="IBM" w:date="2012-10-25T15:18:00Z"/>
                <w:rFonts w:ascii="Times New Roman" w:hAnsi="Times New Roman" w:cs="Times New Roman"/>
                <w:i w:val="0"/>
              </w:rPr>
            </w:pPr>
            <w:ins w:id="53" w:author="IBM" w:date="2012-10-25T15:18:00Z">
              <w:r>
                <w:rPr>
                  <w:rFonts w:ascii="Times New Roman" w:hAnsi="Times New Roman" w:cs="Times New Roman"/>
                  <w:i w:val="0"/>
                </w:rPr>
                <w:t>ERR_SOURCE</w:t>
              </w:r>
            </w:ins>
          </w:p>
        </w:tc>
        <w:tc>
          <w:tcPr>
            <w:tcW w:w="1607" w:type="dxa"/>
          </w:tcPr>
          <w:p w:rsidR="008B308E" w:rsidRPr="00F51116" w:rsidRDefault="008B308E" w:rsidP="00F74D0D">
            <w:pPr>
              <w:pStyle w:val="comment"/>
              <w:ind w:left="0"/>
              <w:rPr>
                <w:ins w:id="54" w:author="IBM" w:date="2012-10-25T15:18:00Z"/>
                <w:rFonts w:ascii="Times New Roman" w:hAnsi="Times New Roman" w:cs="Times New Roman"/>
                <w:i w:val="0"/>
              </w:rPr>
            </w:pPr>
            <w:ins w:id="55" w:author="IBM" w:date="2012-10-25T15:18:00Z">
              <w:r w:rsidRPr="00F51116">
                <w:rPr>
                  <w:rFonts w:ascii="Times New Roman" w:hAnsi="Times New Roman" w:cs="Times New Roman"/>
                  <w:i w:val="0"/>
                </w:rPr>
                <w:t>NVARCHAR2</w:t>
              </w:r>
              <w:r>
                <w:rPr>
                  <w:rFonts w:ascii="Times New Roman" w:hAnsi="Times New Roman" w:cs="Times New Roman"/>
                  <w:i w:val="0"/>
                </w:rPr>
                <w:t>(200)</w:t>
              </w:r>
            </w:ins>
          </w:p>
        </w:tc>
        <w:tc>
          <w:tcPr>
            <w:tcW w:w="1163" w:type="dxa"/>
          </w:tcPr>
          <w:p w:rsidR="008B308E" w:rsidRPr="00F51116" w:rsidRDefault="008B308E" w:rsidP="00F74D0D">
            <w:pPr>
              <w:pStyle w:val="comment"/>
              <w:ind w:left="0"/>
              <w:rPr>
                <w:ins w:id="56" w:author="IBM" w:date="2012-10-25T15:18:00Z"/>
                <w:rFonts w:ascii="Times New Roman" w:hAnsi="Times New Roman" w:cs="Times New Roman"/>
                <w:i w:val="0"/>
              </w:rPr>
            </w:pPr>
          </w:p>
        </w:tc>
        <w:tc>
          <w:tcPr>
            <w:tcW w:w="820" w:type="dxa"/>
          </w:tcPr>
          <w:p w:rsidR="008B308E" w:rsidRPr="00F51116" w:rsidRDefault="008B308E" w:rsidP="00F74D0D">
            <w:pPr>
              <w:pStyle w:val="comment"/>
              <w:ind w:left="0"/>
              <w:jc w:val="center"/>
              <w:rPr>
                <w:ins w:id="57" w:author="IBM" w:date="2012-10-25T15:18:00Z"/>
                <w:rFonts w:ascii="Times New Roman" w:hAnsi="Times New Roman" w:cs="Times New Roman"/>
                <w:i w:val="0"/>
              </w:rPr>
            </w:pPr>
          </w:p>
        </w:tc>
        <w:tc>
          <w:tcPr>
            <w:tcW w:w="3557" w:type="dxa"/>
          </w:tcPr>
          <w:p w:rsidR="008B308E" w:rsidRPr="00F51116" w:rsidRDefault="008B308E" w:rsidP="00F74D0D">
            <w:pPr>
              <w:pStyle w:val="comment"/>
              <w:ind w:left="0"/>
              <w:rPr>
                <w:ins w:id="58" w:author="IBM" w:date="2012-10-25T15:18:00Z"/>
                <w:rFonts w:ascii="Times New Roman" w:hAnsi="Times New Roman" w:cs="Times New Roman"/>
                <w:i w:val="0"/>
              </w:rPr>
            </w:pPr>
            <w:ins w:id="59" w:author="IBM" w:date="2012-10-25T15:18:00Z">
              <w:r>
                <w:rPr>
                  <w:rFonts w:ascii="Times New Roman" w:hAnsi="Times New Roman" w:cs="Times New Roman"/>
                  <w:i w:val="0"/>
                </w:rPr>
                <w:t>Nguồn phát sinh lỗi (hàm,lớp…)</w:t>
              </w:r>
            </w:ins>
          </w:p>
        </w:tc>
      </w:tr>
      <w:tr w:rsidR="008B308E" w:rsidRPr="004F0486" w:rsidTr="00F74D0D">
        <w:trPr>
          <w:jc w:val="center"/>
          <w:ins w:id="60" w:author="IBM" w:date="2012-10-25T15:18:00Z"/>
        </w:trPr>
        <w:tc>
          <w:tcPr>
            <w:tcW w:w="700" w:type="dxa"/>
          </w:tcPr>
          <w:p w:rsidR="008B308E" w:rsidRPr="00F51116" w:rsidRDefault="008B308E" w:rsidP="00F74D0D">
            <w:pPr>
              <w:pStyle w:val="comment"/>
              <w:ind w:left="0"/>
              <w:jc w:val="center"/>
              <w:rPr>
                <w:ins w:id="61" w:author="IBM" w:date="2012-10-25T15:18:00Z"/>
                <w:rFonts w:ascii="Times New Roman" w:hAnsi="Times New Roman" w:cs="Times New Roman"/>
                <w:i w:val="0"/>
              </w:rPr>
            </w:pPr>
            <w:ins w:id="62" w:author="IBM" w:date="2012-10-25T15:18:00Z">
              <w:r>
                <w:rPr>
                  <w:rFonts w:ascii="Times New Roman" w:hAnsi="Times New Roman" w:cs="Times New Roman"/>
                  <w:i w:val="0"/>
                </w:rPr>
                <w:t>4</w:t>
              </w:r>
            </w:ins>
          </w:p>
        </w:tc>
        <w:tc>
          <w:tcPr>
            <w:tcW w:w="1695" w:type="dxa"/>
          </w:tcPr>
          <w:p w:rsidR="008B308E" w:rsidRPr="00F51116" w:rsidRDefault="008B308E" w:rsidP="00F74D0D">
            <w:pPr>
              <w:pStyle w:val="comment"/>
              <w:ind w:left="0"/>
              <w:rPr>
                <w:ins w:id="63" w:author="IBM" w:date="2012-10-25T15:18:00Z"/>
                <w:rFonts w:ascii="Times New Roman" w:hAnsi="Times New Roman" w:cs="Times New Roman"/>
                <w:i w:val="0"/>
              </w:rPr>
            </w:pPr>
            <w:ins w:id="64" w:author="IBM" w:date="2012-10-25T15:18:00Z">
              <w:r>
                <w:rPr>
                  <w:rFonts w:ascii="Times New Roman" w:hAnsi="Times New Roman" w:cs="Times New Roman"/>
                  <w:i w:val="0"/>
                </w:rPr>
                <w:t>ERR_MSG</w:t>
              </w:r>
            </w:ins>
          </w:p>
        </w:tc>
        <w:tc>
          <w:tcPr>
            <w:tcW w:w="1607" w:type="dxa"/>
          </w:tcPr>
          <w:p w:rsidR="008B308E" w:rsidRPr="00F51116" w:rsidRDefault="008B308E" w:rsidP="00F74D0D">
            <w:pPr>
              <w:pStyle w:val="comment"/>
              <w:ind w:left="0"/>
              <w:rPr>
                <w:ins w:id="65" w:author="IBM" w:date="2012-10-25T15:18:00Z"/>
                <w:rFonts w:ascii="Times New Roman" w:hAnsi="Times New Roman" w:cs="Times New Roman"/>
                <w:i w:val="0"/>
              </w:rPr>
            </w:pPr>
            <w:ins w:id="66" w:author="IBM" w:date="2012-10-25T15:18:00Z">
              <w:r w:rsidRPr="00F51116">
                <w:rPr>
                  <w:rFonts w:ascii="Times New Roman" w:hAnsi="Times New Roman" w:cs="Times New Roman"/>
                  <w:i w:val="0"/>
                </w:rPr>
                <w:t>NVARCHAR2</w:t>
              </w:r>
              <w:r>
                <w:rPr>
                  <w:rFonts w:ascii="Times New Roman" w:hAnsi="Times New Roman" w:cs="Times New Roman"/>
                  <w:i w:val="0"/>
                </w:rPr>
                <w:t>(300)</w:t>
              </w:r>
            </w:ins>
          </w:p>
        </w:tc>
        <w:tc>
          <w:tcPr>
            <w:tcW w:w="1163" w:type="dxa"/>
          </w:tcPr>
          <w:p w:rsidR="008B308E" w:rsidRPr="00F51116" w:rsidRDefault="008B308E" w:rsidP="00F74D0D">
            <w:pPr>
              <w:pStyle w:val="comment"/>
              <w:ind w:left="0"/>
              <w:rPr>
                <w:ins w:id="67" w:author="IBM" w:date="2012-10-25T15:18:00Z"/>
                <w:rFonts w:ascii="Times New Roman" w:hAnsi="Times New Roman" w:cs="Times New Roman"/>
                <w:i w:val="0"/>
              </w:rPr>
            </w:pPr>
          </w:p>
        </w:tc>
        <w:tc>
          <w:tcPr>
            <w:tcW w:w="820" w:type="dxa"/>
          </w:tcPr>
          <w:p w:rsidR="008B308E" w:rsidRPr="00F51116" w:rsidRDefault="008B308E" w:rsidP="00F74D0D">
            <w:pPr>
              <w:pStyle w:val="comment"/>
              <w:ind w:left="0"/>
              <w:jc w:val="center"/>
              <w:rPr>
                <w:ins w:id="68" w:author="IBM" w:date="2012-10-25T15:18:00Z"/>
                <w:rFonts w:ascii="Times New Roman" w:hAnsi="Times New Roman" w:cs="Times New Roman"/>
                <w:i w:val="0"/>
              </w:rPr>
            </w:pPr>
          </w:p>
        </w:tc>
        <w:tc>
          <w:tcPr>
            <w:tcW w:w="3557" w:type="dxa"/>
          </w:tcPr>
          <w:p w:rsidR="008B308E" w:rsidRPr="00F51116" w:rsidRDefault="008B308E" w:rsidP="00F74D0D">
            <w:pPr>
              <w:pStyle w:val="comment"/>
              <w:ind w:left="0"/>
              <w:rPr>
                <w:ins w:id="69" w:author="IBM" w:date="2012-10-25T15:18:00Z"/>
                <w:rFonts w:ascii="Times New Roman" w:hAnsi="Times New Roman" w:cs="Times New Roman"/>
                <w:i w:val="0"/>
              </w:rPr>
            </w:pPr>
            <w:ins w:id="70" w:author="IBM" w:date="2012-10-25T15:18:00Z">
              <w:r>
                <w:rPr>
                  <w:rFonts w:ascii="Times New Roman" w:hAnsi="Times New Roman" w:cs="Times New Roman"/>
                  <w:i w:val="0"/>
                </w:rPr>
                <w:t>Mô tả lỗi</w:t>
              </w:r>
            </w:ins>
          </w:p>
        </w:tc>
      </w:tr>
    </w:tbl>
    <w:p w:rsidR="008B308E" w:rsidRPr="004F0486" w:rsidRDefault="008B308E" w:rsidP="008B308E">
      <w:pPr>
        <w:rPr>
          <w:ins w:id="71" w:author="IBM" w:date="2012-10-25T15:18:00Z"/>
        </w:rPr>
      </w:pPr>
    </w:p>
    <w:p w:rsidR="004510F4" w:rsidRPr="004F0486" w:rsidRDefault="004510F4"/>
    <w:sectPr w:rsidR="004510F4" w:rsidRPr="004F0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IBM" w:date="2012-10-25T15:19:00Z" w:initials="I">
    <w:p w:rsidR="00916CED" w:rsidRDefault="00916CED">
      <w:pPr>
        <w:pStyle w:val="CommentText"/>
      </w:pPr>
      <w:r>
        <w:rPr>
          <w:rStyle w:val="CommentReference"/>
        </w:rPr>
        <w:annotationRef/>
      </w:r>
      <w:r>
        <w:t>Errordefine hoặc error mapping</w:t>
      </w:r>
    </w:p>
  </w:comment>
  <w:comment w:id="7" w:author="IBM" w:date="2012-10-25T15:19:00Z" w:initials="I">
    <w:p w:rsidR="00916CED" w:rsidRDefault="00916CED">
      <w:pPr>
        <w:pStyle w:val="CommentText"/>
      </w:pPr>
      <w:r>
        <w:rPr>
          <w:rStyle w:val="CommentReference"/>
        </w:rPr>
        <w:annotationRef/>
      </w:r>
      <w:r>
        <w:t>Bảng ghi lỗi chung</w:t>
      </w:r>
      <w:bookmarkStart w:id="10" w:name="_GoBack"/>
      <w:bookmarkEnd w:id="10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B105A"/>
    <w:multiLevelType w:val="hybridMultilevel"/>
    <w:tmpl w:val="56185F0E"/>
    <w:lvl w:ilvl="0" w:tplc="04090019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357BB"/>
    <w:multiLevelType w:val="hybridMultilevel"/>
    <w:tmpl w:val="A4782BB0"/>
    <w:lvl w:ilvl="0" w:tplc="FFFFFFFF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C3271"/>
    <w:multiLevelType w:val="multilevel"/>
    <w:tmpl w:val="DE2AAB6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94"/>
        </w:tabs>
        <w:ind w:left="149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0F4"/>
    <w:rsid w:val="001220DF"/>
    <w:rsid w:val="00127DDD"/>
    <w:rsid w:val="001600C3"/>
    <w:rsid w:val="00192BA3"/>
    <w:rsid w:val="002908D6"/>
    <w:rsid w:val="002A2555"/>
    <w:rsid w:val="0034388D"/>
    <w:rsid w:val="0035577D"/>
    <w:rsid w:val="00385916"/>
    <w:rsid w:val="00445427"/>
    <w:rsid w:val="004510F4"/>
    <w:rsid w:val="004B0467"/>
    <w:rsid w:val="004F0486"/>
    <w:rsid w:val="005E2C2D"/>
    <w:rsid w:val="005F47D2"/>
    <w:rsid w:val="00610474"/>
    <w:rsid w:val="006769BF"/>
    <w:rsid w:val="006833FE"/>
    <w:rsid w:val="006A5CA7"/>
    <w:rsid w:val="00725560"/>
    <w:rsid w:val="00765798"/>
    <w:rsid w:val="007A7EBF"/>
    <w:rsid w:val="00835EA7"/>
    <w:rsid w:val="008B308E"/>
    <w:rsid w:val="00916CED"/>
    <w:rsid w:val="009556CB"/>
    <w:rsid w:val="00A177CE"/>
    <w:rsid w:val="00A91B42"/>
    <w:rsid w:val="00AF5A63"/>
    <w:rsid w:val="00B22E96"/>
    <w:rsid w:val="00B767B5"/>
    <w:rsid w:val="00DB5E06"/>
    <w:rsid w:val="00F51116"/>
    <w:rsid w:val="00F82144"/>
    <w:rsid w:val="00FA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0F4"/>
    <w:rPr>
      <w:rFonts w:ascii="Times New Roman" w:eastAsia="Calibri" w:hAnsi="Times New Roman" w:cs="Times New Roman"/>
    </w:rPr>
  </w:style>
  <w:style w:type="paragraph" w:styleId="Heading1">
    <w:name w:val="heading 1"/>
    <w:aliases w:val="Heading 1(Report Only),Chapter,Heading 1(Report Only)1,Chapter1,H1"/>
    <w:basedOn w:val="Normal"/>
    <w:next w:val="Heading2"/>
    <w:link w:val="Heading1Char"/>
    <w:qFormat/>
    <w:rsid w:val="004510F4"/>
    <w:pPr>
      <w:keepNext/>
      <w:widowControl w:val="0"/>
      <w:numPr>
        <w:numId w:val="1"/>
      </w:numPr>
      <w:spacing w:before="360" w:after="240" w:line="240" w:lineRule="auto"/>
      <w:outlineLvl w:val="0"/>
    </w:pPr>
    <w:rPr>
      <w:rFonts w:ascii="Arial" w:eastAsia="Times New Roman" w:hAnsi="Arial"/>
      <w:b/>
      <w:snapToGrid w:val="0"/>
      <w:kern w:val="28"/>
      <w:sz w:val="28"/>
      <w:szCs w:val="20"/>
    </w:rPr>
  </w:style>
  <w:style w:type="paragraph" w:styleId="Heading2">
    <w:name w:val="heading 2"/>
    <w:aliases w:val="l2,H2,h21,HD2"/>
    <w:basedOn w:val="Normal"/>
    <w:next w:val="NormalIndent"/>
    <w:link w:val="Heading2Char"/>
    <w:qFormat/>
    <w:rsid w:val="004510F4"/>
    <w:pPr>
      <w:keepNext/>
      <w:widowControl w:val="0"/>
      <w:numPr>
        <w:ilvl w:val="1"/>
        <w:numId w:val="1"/>
      </w:numPr>
      <w:spacing w:before="240" w:after="120" w:line="240" w:lineRule="auto"/>
      <w:outlineLvl w:val="1"/>
    </w:pPr>
    <w:rPr>
      <w:rFonts w:ascii="Arial" w:eastAsia="Times New Roman" w:hAnsi="Arial"/>
      <w:b/>
      <w:snapToGrid w:val="0"/>
      <w:sz w:val="24"/>
      <w:szCs w:val="20"/>
    </w:rPr>
  </w:style>
  <w:style w:type="paragraph" w:styleId="Heading3">
    <w:name w:val="heading 3"/>
    <w:aliases w:val="h3,h31,h31 Char,Heading 3 Char Char"/>
    <w:basedOn w:val="Normal"/>
    <w:next w:val="Normal"/>
    <w:link w:val="Heading3Char"/>
    <w:qFormat/>
    <w:rsid w:val="004510F4"/>
    <w:pPr>
      <w:keepNext/>
      <w:widowControl w:val="0"/>
      <w:numPr>
        <w:ilvl w:val="2"/>
        <w:numId w:val="1"/>
      </w:numPr>
      <w:tabs>
        <w:tab w:val="left" w:pos="792"/>
      </w:tabs>
      <w:spacing w:before="240" w:after="120" w:line="240" w:lineRule="auto"/>
      <w:jc w:val="both"/>
      <w:outlineLvl w:val="2"/>
    </w:pPr>
    <w:rPr>
      <w:rFonts w:ascii="Arial" w:eastAsia="Times New Roman" w:hAnsi="Arial"/>
      <w:b/>
      <w:i/>
      <w:snapToGrid w:val="0"/>
      <w:szCs w:val="20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4510F4"/>
    <w:pPr>
      <w:keepNext/>
      <w:widowControl w:val="0"/>
      <w:numPr>
        <w:ilvl w:val="3"/>
        <w:numId w:val="1"/>
      </w:numPr>
      <w:spacing w:before="240" w:after="60" w:line="240" w:lineRule="auto"/>
      <w:ind w:left="864"/>
      <w:outlineLvl w:val="3"/>
    </w:pPr>
    <w:rPr>
      <w:rFonts w:ascii="Arial" w:eastAsia="Times New Roman" w:hAnsi="Arial"/>
      <w:b/>
      <w:i/>
      <w:snapToGrid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4510F4"/>
    <w:pPr>
      <w:keepNext/>
      <w:widowControl w:val="0"/>
      <w:numPr>
        <w:ilvl w:val="4"/>
        <w:numId w:val="1"/>
      </w:numPr>
      <w:spacing w:before="120" w:after="0" w:line="360" w:lineRule="auto"/>
      <w:jc w:val="both"/>
      <w:outlineLvl w:val="4"/>
    </w:pPr>
    <w:rPr>
      <w:rFonts w:ascii="Arial" w:eastAsia="Times New Roman" w:hAnsi="Arial"/>
      <w:b/>
      <w:i/>
      <w:snapToGrid w:val="0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4510F4"/>
    <w:pPr>
      <w:keepNext/>
      <w:widowControl w:val="0"/>
      <w:numPr>
        <w:ilvl w:val="5"/>
        <w:numId w:val="1"/>
      </w:numPr>
      <w:spacing w:before="120" w:after="0" w:line="240" w:lineRule="auto"/>
      <w:outlineLvl w:val="5"/>
    </w:pPr>
    <w:rPr>
      <w:rFonts w:eastAsia="Times New Roman"/>
      <w:b/>
      <w:i/>
      <w:snapToGrid w:val="0"/>
      <w:szCs w:val="20"/>
    </w:rPr>
  </w:style>
  <w:style w:type="paragraph" w:styleId="Heading7">
    <w:name w:val="heading 7"/>
    <w:basedOn w:val="Normal"/>
    <w:next w:val="Normal"/>
    <w:link w:val="Heading7Char"/>
    <w:qFormat/>
    <w:rsid w:val="004510F4"/>
    <w:pPr>
      <w:keepNext/>
      <w:widowControl w:val="0"/>
      <w:numPr>
        <w:ilvl w:val="6"/>
        <w:numId w:val="1"/>
      </w:numPr>
      <w:spacing w:before="60" w:after="60" w:line="240" w:lineRule="auto"/>
      <w:outlineLvl w:val="6"/>
    </w:pPr>
    <w:rPr>
      <w:rFonts w:eastAsia="Times New Roman"/>
      <w:b/>
      <w:snapToGrid w:val="0"/>
      <w:color w:val="000000"/>
      <w:sz w:val="18"/>
      <w:szCs w:val="20"/>
    </w:rPr>
  </w:style>
  <w:style w:type="paragraph" w:styleId="Heading8">
    <w:name w:val="heading 8"/>
    <w:basedOn w:val="Normal"/>
    <w:next w:val="Normal"/>
    <w:link w:val="Heading8Char"/>
    <w:qFormat/>
    <w:rsid w:val="004510F4"/>
    <w:pPr>
      <w:keepNext/>
      <w:widowControl w:val="0"/>
      <w:numPr>
        <w:ilvl w:val="7"/>
        <w:numId w:val="1"/>
      </w:numPr>
      <w:spacing w:before="120" w:after="0" w:line="240" w:lineRule="auto"/>
      <w:jc w:val="both"/>
      <w:outlineLvl w:val="7"/>
    </w:pPr>
    <w:rPr>
      <w:rFonts w:ascii="Arial" w:eastAsia="Times New Roman" w:hAnsi="Arial"/>
      <w:b/>
      <w:snapToGrid w:val="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510F4"/>
    <w:pPr>
      <w:keepNext/>
      <w:widowControl w:val="0"/>
      <w:numPr>
        <w:ilvl w:val="8"/>
        <w:numId w:val="1"/>
      </w:numPr>
      <w:spacing w:before="120" w:after="0" w:line="240" w:lineRule="auto"/>
      <w:outlineLvl w:val="8"/>
    </w:pPr>
    <w:rPr>
      <w:rFonts w:ascii="Arial" w:eastAsia="Times New Roman" w:hAnsi="Arial"/>
      <w:b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(Report Only) Char,Chapter Char,Heading 1(Report Only)1 Char,Chapter1 Char,H1 Char"/>
    <w:basedOn w:val="DefaultParagraphFont"/>
    <w:link w:val="Heading1"/>
    <w:rsid w:val="004510F4"/>
    <w:rPr>
      <w:rFonts w:ascii="Arial" w:eastAsia="Times New Roman" w:hAnsi="Arial" w:cs="Times New Roman"/>
      <w:b/>
      <w:snapToGrid w:val="0"/>
      <w:kern w:val="28"/>
      <w:sz w:val="28"/>
      <w:szCs w:val="20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4510F4"/>
    <w:rPr>
      <w:rFonts w:ascii="Arial" w:eastAsia="Times New Roman" w:hAnsi="Arial" w:cs="Times New Roman"/>
      <w:b/>
      <w:snapToGrid w:val="0"/>
      <w:sz w:val="24"/>
      <w:szCs w:val="20"/>
    </w:rPr>
  </w:style>
  <w:style w:type="character" w:customStyle="1" w:styleId="Heading3Char">
    <w:name w:val="Heading 3 Char"/>
    <w:aliases w:val="h3 Char,h31 Char1,h31 Char Char,Heading 3 Char Char Char"/>
    <w:basedOn w:val="DefaultParagraphFont"/>
    <w:link w:val="Heading3"/>
    <w:rsid w:val="004510F4"/>
    <w:rPr>
      <w:rFonts w:ascii="Arial" w:eastAsia="Times New Roman" w:hAnsi="Arial" w:cs="Times New Roman"/>
      <w:b/>
      <w:i/>
      <w:snapToGrid w:val="0"/>
      <w:szCs w:val="20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4510F4"/>
    <w:rPr>
      <w:rFonts w:ascii="Arial" w:eastAsia="Times New Roman" w:hAnsi="Arial" w:cs="Times New Roman"/>
      <w:b/>
      <w:i/>
      <w:snapToGrid w:val="0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510F4"/>
    <w:rPr>
      <w:rFonts w:ascii="Arial" w:eastAsia="Times New Roman" w:hAnsi="Arial" w:cs="Times New Roman"/>
      <w:b/>
      <w:i/>
      <w:snapToGrid w:val="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4510F4"/>
    <w:rPr>
      <w:rFonts w:ascii="Times New Roman" w:eastAsia="Times New Roman" w:hAnsi="Times New Roman" w:cs="Times New Roman"/>
      <w:b/>
      <w:i/>
      <w:snapToGrid w:val="0"/>
      <w:szCs w:val="20"/>
    </w:rPr>
  </w:style>
  <w:style w:type="character" w:customStyle="1" w:styleId="Heading7Char">
    <w:name w:val="Heading 7 Char"/>
    <w:basedOn w:val="DefaultParagraphFont"/>
    <w:link w:val="Heading7"/>
    <w:rsid w:val="004510F4"/>
    <w:rPr>
      <w:rFonts w:ascii="Times New Roman" w:eastAsia="Times New Roman" w:hAnsi="Times New Roman" w:cs="Times New Roman"/>
      <w:b/>
      <w:snapToGrid w:val="0"/>
      <w:color w:val="000000"/>
      <w:sz w:val="18"/>
      <w:szCs w:val="20"/>
    </w:rPr>
  </w:style>
  <w:style w:type="character" w:customStyle="1" w:styleId="Heading8Char">
    <w:name w:val="Heading 8 Char"/>
    <w:basedOn w:val="DefaultParagraphFont"/>
    <w:link w:val="Heading8"/>
    <w:rsid w:val="004510F4"/>
    <w:rPr>
      <w:rFonts w:ascii="Arial" w:eastAsia="Times New Roman" w:hAnsi="Arial" w:cs="Times New Roman"/>
      <w:b/>
      <w:snapToGrid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510F4"/>
    <w:rPr>
      <w:rFonts w:ascii="Arial" w:eastAsia="Times New Roman" w:hAnsi="Arial" w:cs="Times New Roman"/>
      <w:b/>
      <w:snapToGrid w:val="0"/>
      <w:sz w:val="24"/>
      <w:szCs w:val="20"/>
    </w:rPr>
  </w:style>
  <w:style w:type="paragraph" w:customStyle="1" w:styleId="comment">
    <w:name w:val="comment"/>
    <w:basedOn w:val="Normal"/>
    <w:rsid w:val="004510F4"/>
    <w:pPr>
      <w:spacing w:before="120" w:after="0" w:line="360" w:lineRule="auto"/>
      <w:ind w:left="720"/>
    </w:pPr>
    <w:rPr>
      <w:rFonts w:ascii="Arial" w:eastAsia="MS Mincho" w:hAnsi="Arial" w:cs="Arial"/>
      <w:bCs/>
      <w:i/>
      <w:snapToGrid w:val="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4510F4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eastAsia="MS Mincho" w:hAnsi="Tahoma" w:cs="Arial"/>
      <w:b/>
      <w:snapToGrid w:val="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4510F4"/>
    <w:pPr>
      <w:ind w:left="720"/>
    </w:pPr>
  </w:style>
  <w:style w:type="paragraph" w:customStyle="1" w:styleId="NormalTB">
    <w:name w:val="NormalTB"/>
    <w:rsid w:val="00A91B42"/>
    <w:pPr>
      <w:widowControl w:val="0"/>
      <w:spacing w:before="120" w:after="0" w:line="240" w:lineRule="auto"/>
      <w:jc w:val="center"/>
    </w:pPr>
    <w:rPr>
      <w:rFonts w:ascii=".VnTime" w:eastAsia="Times New Roman" w:hAnsi=".VnTime" w:cs="Times New Roman"/>
      <w:b/>
      <w:snapToGrid w:val="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08E"/>
    <w:rPr>
      <w:rFonts w:ascii="Tahoma" w:eastAsia="Calibri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16C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6C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6CED"/>
    <w:rPr>
      <w:rFonts w:ascii="Times New Roman" w:eastAsia="Calibri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C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6CED"/>
    <w:rPr>
      <w:rFonts w:ascii="Times New Roman" w:eastAsia="Calibri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0F4"/>
    <w:rPr>
      <w:rFonts w:ascii="Times New Roman" w:eastAsia="Calibri" w:hAnsi="Times New Roman" w:cs="Times New Roman"/>
    </w:rPr>
  </w:style>
  <w:style w:type="paragraph" w:styleId="Heading1">
    <w:name w:val="heading 1"/>
    <w:aliases w:val="Heading 1(Report Only),Chapter,Heading 1(Report Only)1,Chapter1,H1"/>
    <w:basedOn w:val="Normal"/>
    <w:next w:val="Heading2"/>
    <w:link w:val="Heading1Char"/>
    <w:qFormat/>
    <w:rsid w:val="004510F4"/>
    <w:pPr>
      <w:keepNext/>
      <w:widowControl w:val="0"/>
      <w:numPr>
        <w:numId w:val="1"/>
      </w:numPr>
      <w:spacing w:before="360" w:after="240" w:line="240" w:lineRule="auto"/>
      <w:outlineLvl w:val="0"/>
    </w:pPr>
    <w:rPr>
      <w:rFonts w:ascii="Arial" w:eastAsia="Times New Roman" w:hAnsi="Arial"/>
      <w:b/>
      <w:snapToGrid w:val="0"/>
      <w:kern w:val="28"/>
      <w:sz w:val="28"/>
      <w:szCs w:val="20"/>
    </w:rPr>
  </w:style>
  <w:style w:type="paragraph" w:styleId="Heading2">
    <w:name w:val="heading 2"/>
    <w:aliases w:val="l2,H2,h21,HD2"/>
    <w:basedOn w:val="Normal"/>
    <w:next w:val="NormalIndent"/>
    <w:link w:val="Heading2Char"/>
    <w:qFormat/>
    <w:rsid w:val="004510F4"/>
    <w:pPr>
      <w:keepNext/>
      <w:widowControl w:val="0"/>
      <w:numPr>
        <w:ilvl w:val="1"/>
        <w:numId w:val="1"/>
      </w:numPr>
      <w:spacing w:before="240" w:after="120" w:line="240" w:lineRule="auto"/>
      <w:outlineLvl w:val="1"/>
    </w:pPr>
    <w:rPr>
      <w:rFonts w:ascii="Arial" w:eastAsia="Times New Roman" w:hAnsi="Arial"/>
      <w:b/>
      <w:snapToGrid w:val="0"/>
      <w:sz w:val="24"/>
      <w:szCs w:val="20"/>
    </w:rPr>
  </w:style>
  <w:style w:type="paragraph" w:styleId="Heading3">
    <w:name w:val="heading 3"/>
    <w:aliases w:val="h3,h31,h31 Char,Heading 3 Char Char"/>
    <w:basedOn w:val="Normal"/>
    <w:next w:val="Normal"/>
    <w:link w:val="Heading3Char"/>
    <w:qFormat/>
    <w:rsid w:val="004510F4"/>
    <w:pPr>
      <w:keepNext/>
      <w:widowControl w:val="0"/>
      <w:numPr>
        <w:ilvl w:val="2"/>
        <w:numId w:val="1"/>
      </w:numPr>
      <w:tabs>
        <w:tab w:val="left" w:pos="792"/>
      </w:tabs>
      <w:spacing w:before="240" w:after="120" w:line="240" w:lineRule="auto"/>
      <w:jc w:val="both"/>
      <w:outlineLvl w:val="2"/>
    </w:pPr>
    <w:rPr>
      <w:rFonts w:ascii="Arial" w:eastAsia="Times New Roman" w:hAnsi="Arial"/>
      <w:b/>
      <w:i/>
      <w:snapToGrid w:val="0"/>
      <w:szCs w:val="20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4510F4"/>
    <w:pPr>
      <w:keepNext/>
      <w:widowControl w:val="0"/>
      <w:numPr>
        <w:ilvl w:val="3"/>
        <w:numId w:val="1"/>
      </w:numPr>
      <w:spacing w:before="240" w:after="60" w:line="240" w:lineRule="auto"/>
      <w:ind w:left="864"/>
      <w:outlineLvl w:val="3"/>
    </w:pPr>
    <w:rPr>
      <w:rFonts w:ascii="Arial" w:eastAsia="Times New Roman" w:hAnsi="Arial"/>
      <w:b/>
      <w:i/>
      <w:snapToGrid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4510F4"/>
    <w:pPr>
      <w:keepNext/>
      <w:widowControl w:val="0"/>
      <w:numPr>
        <w:ilvl w:val="4"/>
        <w:numId w:val="1"/>
      </w:numPr>
      <w:spacing w:before="120" w:after="0" w:line="360" w:lineRule="auto"/>
      <w:jc w:val="both"/>
      <w:outlineLvl w:val="4"/>
    </w:pPr>
    <w:rPr>
      <w:rFonts w:ascii="Arial" w:eastAsia="Times New Roman" w:hAnsi="Arial"/>
      <w:b/>
      <w:i/>
      <w:snapToGrid w:val="0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4510F4"/>
    <w:pPr>
      <w:keepNext/>
      <w:widowControl w:val="0"/>
      <w:numPr>
        <w:ilvl w:val="5"/>
        <w:numId w:val="1"/>
      </w:numPr>
      <w:spacing w:before="120" w:after="0" w:line="240" w:lineRule="auto"/>
      <w:outlineLvl w:val="5"/>
    </w:pPr>
    <w:rPr>
      <w:rFonts w:eastAsia="Times New Roman"/>
      <w:b/>
      <w:i/>
      <w:snapToGrid w:val="0"/>
      <w:szCs w:val="20"/>
    </w:rPr>
  </w:style>
  <w:style w:type="paragraph" w:styleId="Heading7">
    <w:name w:val="heading 7"/>
    <w:basedOn w:val="Normal"/>
    <w:next w:val="Normal"/>
    <w:link w:val="Heading7Char"/>
    <w:qFormat/>
    <w:rsid w:val="004510F4"/>
    <w:pPr>
      <w:keepNext/>
      <w:widowControl w:val="0"/>
      <w:numPr>
        <w:ilvl w:val="6"/>
        <w:numId w:val="1"/>
      </w:numPr>
      <w:spacing w:before="60" w:after="60" w:line="240" w:lineRule="auto"/>
      <w:outlineLvl w:val="6"/>
    </w:pPr>
    <w:rPr>
      <w:rFonts w:eastAsia="Times New Roman"/>
      <w:b/>
      <w:snapToGrid w:val="0"/>
      <w:color w:val="000000"/>
      <w:sz w:val="18"/>
      <w:szCs w:val="20"/>
    </w:rPr>
  </w:style>
  <w:style w:type="paragraph" w:styleId="Heading8">
    <w:name w:val="heading 8"/>
    <w:basedOn w:val="Normal"/>
    <w:next w:val="Normal"/>
    <w:link w:val="Heading8Char"/>
    <w:qFormat/>
    <w:rsid w:val="004510F4"/>
    <w:pPr>
      <w:keepNext/>
      <w:widowControl w:val="0"/>
      <w:numPr>
        <w:ilvl w:val="7"/>
        <w:numId w:val="1"/>
      </w:numPr>
      <w:spacing w:before="120" w:after="0" w:line="240" w:lineRule="auto"/>
      <w:jc w:val="both"/>
      <w:outlineLvl w:val="7"/>
    </w:pPr>
    <w:rPr>
      <w:rFonts w:ascii="Arial" w:eastAsia="Times New Roman" w:hAnsi="Arial"/>
      <w:b/>
      <w:snapToGrid w:val="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510F4"/>
    <w:pPr>
      <w:keepNext/>
      <w:widowControl w:val="0"/>
      <w:numPr>
        <w:ilvl w:val="8"/>
        <w:numId w:val="1"/>
      </w:numPr>
      <w:spacing w:before="120" w:after="0" w:line="240" w:lineRule="auto"/>
      <w:outlineLvl w:val="8"/>
    </w:pPr>
    <w:rPr>
      <w:rFonts w:ascii="Arial" w:eastAsia="Times New Roman" w:hAnsi="Arial"/>
      <w:b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(Report Only) Char,Chapter Char,Heading 1(Report Only)1 Char,Chapter1 Char,H1 Char"/>
    <w:basedOn w:val="DefaultParagraphFont"/>
    <w:link w:val="Heading1"/>
    <w:rsid w:val="004510F4"/>
    <w:rPr>
      <w:rFonts w:ascii="Arial" w:eastAsia="Times New Roman" w:hAnsi="Arial" w:cs="Times New Roman"/>
      <w:b/>
      <w:snapToGrid w:val="0"/>
      <w:kern w:val="28"/>
      <w:sz w:val="28"/>
      <w:szCs w:val="20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4510F4"/>
    <w:rPr>
      <w:rFonts w:ascii="Arial" w:eastAsia="Times New Roman" w:hAnsi="Arial" w:cs="Times New Roman"/>
      <w:b/>
      <w:snapToGrid w:val="0"/>
      <w:sz w:val="24"/>
      <w:szCs w:val="20"/>
    </w:rPr>
  </w:style>
  <w:style w:type="character" w:customStyle="1" w:styleId="Heading3Char">
    <w:name w:val="Heading 3 Char"/>
    <w:aliases w:val="h3 Char,h31 Char1,h31 Char Char,Heading 3 Char Char Char"/>
    <w:basedOn w:val="DefaultParagraphFont"/>
    <w:link w:val="Heading3"/>
    <w:rsid w:val="004510F4"/>
    <w:rPr>
      <w:rFonts w:ascii="Arial" w:eastAsia="Times New Roman" w:hAnsi="Arial" w:cs="Times New Roman"/>
      <w:b/>
      <w:i/>
      <w:snapToGrid w:val="0"/>
      <w:szCs w:val="20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4510F4"/>
    <w:rPr>
      <w:rFonts w:ascii="Arial" w:eastAsia="Times New Roman" w:hAnsi="Arial" w:cs="Times New Roman"/>
      <w:b/>
      <w:i/>
      <w:snapToGrid w:val="0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510F4"/>
    <w:rPr>
      <w:rFonts w:ascii="Arial" w:eastAsia="Times New Roman" w:hAnsi="Arial" w:cs="Times New Roman"/>
      <w:b/>
      <w:i/>
      <w:snapToGrid w:val="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4510F4"/>
    <w:rPr>
      <w:rFonts w:ascii="Times New Roman" w:eastAsia="Times New Roman" w:hAnsi="Times New Roman" w:cs="Times New Roman"/>
      <w:b/>
      <w:i/>
      <w:snapToGrid w:val="0"/>
      <w:szCs w:val="20"/>
    </w:rPr>
  </w:style>
  <w:style w:type="character" w:customStyle="1" w:styleId="Heading7Char">
    <w:name w:val="Heading 7 Char"/>
    <w:basedOn w:val="DefaultParagraphFont"/>
    <w:link w:val="Heading7"/>
    <w:rsid w:val="004510F4"/>
    <w:rPr>
      <w:rFonts w:ascii="Times New Roman" w:eastAsia="Times New Roman" w:hAnsi="Times New Roman" w:cs="Times New Roman"/>
      <w:b/>
      <w:snapToGrid w:val="0"/>
      <w:color w:val="000000"/>
      <w:sz w:val="18"/>
      <w:szCs w:val="20"/>
    </w:rPr>
  </w:style>
  <w:style w:type="character" w:customStyle="1" w:styleId="Heading8Char">
    <w:name w:val="Heading 8 Char"/>
    <w:basedOn w:val="DefaultParagraphFont"/>
    <w:link w:val="Heading8"/>
    <w:rsid w:val="004510F4"/>
    <w:rPr>
      <w:rFonts w:ascii="Arial" w:eastAsia="Times New Roman" w:hAnsi="Arial" w:cs="Times New Roman"/>
      <w:b/>
      <w:snapToGrid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510F4"/>
    <w:rPr>
      <w:rFonts w:ascii="Arial" w:eastAsia="Times New Roman" w:hAnsi="Arial" w:cs="Times New Roman"/>
      <w:b/>
      <w:snapToGrid w:val="0"/>
      <w:sz w:val="24"/>
      <w:szCs w:val="20"/>
    </w:rPr>
  </w:style>
  <w:style w:type="paragraph" w:customStyle="1" w:styleId="comment">
    <w:name w:val="comment"/>
    <w:basedOn w:val="Normal"/>
    <w:rsid w:val="004510F4"/>
    <w:pPr>
      <w:spacing w:before="120" w:after="0" w:line="360" w:lineRule="auto"/>
      <w:ind w:left="720"/>
    </w:pPr>
    <w:rPr>
      <w:rFonts w:ascii="Arial" w:eastAsia="MS Mincho" w:hAnsi="Arial" w:cs="Arial"/>
      <w:bCs/>
      <w:i/>
      <w:snapToGrid w:val="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4510F4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eastAsia="MS Mincho" w:hAnsi="Tahoma" w:cs="Arial"/>
      <w:b/>
      <w:snapToGrid w:val="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4510F4"/>
    <w:pPr>
      <w:ind w:left="720"/>
    </w:pPr>
  </w:style>
  <w:style w:type="paragraph" w:customStyle="1" w:styleId="NormalTB">
    <w:name w:val="NormalTB"/>
    <w:rsid w:val="00A91B42"/>
    <w:pPr>
      <w:widowControl w:val="0"/>
      <w:spacing w:before="120" w:after="0" w:line="240" w:lineRule="auto"/>
      <w:jc w:val="center"/>
    </w:pPr>
    <w:rPr>
      <w:rFonts w:ascii=".VnTime" w:eastAsia="Times New Roman" w:hAnsi=".VnTime" w:cs="Times New Roman"/>
      <w:b/>
      <w:snapToGrid w:val="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08E"/>
    <w:rPr>
      <w:rFonts w:ascii="Tahoma" w:eastAsia="Calibri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16C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6C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6CED"/>
    <w:rPr>
      <w:rFonts w:ascii="Times New Roman" w:eastAsia="Calibri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C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6CED"/>
    <w:rPr>
      <w:rFonts w:ascii="Times New Roman" w:eastAsia="Calibri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3FF74-084F-4E1D-BC69-F5717FD34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7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IBM</cp:lastModifiedBy>
  <cp:revision>23</cp:revision>
  <dcterms:created xsi:type="dcterms:W3CDTF">2012-10-22T10:22:00Z</dcterms:created>
  <dcterms:modified xsi:type="dcterms:W3CDTF">2012-10-25T08:19:00Z</dcterms:modified>
</cp:coreProperties>
</file>